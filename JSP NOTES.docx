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2966" w:rsidRPr="00EC2966" w:rsidRDefault="00EC2966" w:rsidP="00EC296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C2966">
        <w:rPr>
          <w:rFonts w:ascii="Times New Roman" w:eastAsia="Times New Roman" w:hAnsi="Times New Roman" w:cs="Times New Roman"/>
          <w:b/>
          <w:bCs/>
          <w:kern w:val="36"/>
          <w:sz w:val="48"/>
          <w:szCs w:val="48"/>
        </w:rPr>
        <w:t>JSP Tutorial</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b/>
          <w:bCs/>
          <w:sz w:val="24"/>
          <w:szCs w:val="24"/>
        </w:rPr>
        <w:t>JSP</w:t>
      </w:r>
      <w:r w:rsidRPr="00EC2966">
        <w:rPr>
          <w:rFonts w:ascii="Times New Roman" w:eastAsia="Times New Roman" w:hAnsi="Times New Roman" w:cs="Times New Roman"/>
          <w:sz w:val="24"/>
          <w:szCs w:val="24"/>
        </w:rPr>
        <w:t xml:space="preserve"> technology is used to create web application just like Servlet technology. It can be thought of as an extension to Servlet because it provides more functionality than servlet such as expression language, JSTL, etc. </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 xml:space="preserve">A JSP page consists of HTML tags and JSP tags. The JSP pages are easier to maintain than Servlet because we can separate designing and development. It provides some additional features such as Expression Language, Custom Tags, etc. </w:t>
      </w:r>
    </w:p>
    <w:p w:rsidR="00EC2966" w:rsidRPr="00EC2966" w:rsidRDefault="00EC2966" w:rsidP="00EC2966">
      <w:pPr>
        <w:spacing w:before="100" w:beforeAutospacing="1" w:after="100" w:afterAutospacing="1" w:line="240" w:lineRule="auto"/>
        <w:outlineLvl w:val="2"/>
        <w:rPr>
          <w:rFonts w:ascii="Times New Roman" w:eastAsia="Times New Roman" w:hAnsi="Times New Roman" w:cs="Times New Roman"/>
          <w:b/>
          <w:bCs/>
          <w:sz w:val="27"/>
          <w:szCs w:val="27"/>
        </w:rPr>
      </w:pPr>
      <w:r w:rsidRPr="00EC2966">
        <w:rPr>
          <w:rFonts w:ascii="Times New Roman" w:eastAsia="Times New Roman" w:hAnsi="Times New Roman" w:cs="Times New Roman"/>
          <w:b/>
          <w:bCs/>
          <w:sz w:val="27"/>
          <w:szCs w:val="27"/>
        </w:rPr>
        <w:t>Advantages of JSP over Servlet</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There are many advantages of JSP over the Servlet. They are as follows:</w:t>
      </w:r>
    </w:p>
    <w:p w:rsidR="00EC2966" w:rsidRPr="00EC2966" w:rsidRDefault="00EC2966" w:rsidP="00EC2966">
      <w:pPr>
        <w:spacing w:before="100" w:beforeAutospacing="1" w:after="100" w:afterAutospacing="1" w:line="240" w:lineRule="auto"/>
        <w:outlineLvl w:val="3"/>
        <w:rPr>
          <w:rFonts w:ascii="Times New Roman" w:eastAsia="Times New Roman" w:hAnsi="Times New Roman" w:cs="Times New Roman"/>
          <w:b/>
          <w:bCs/>
          <w:sz w:val="24"/>
          <w:szCs w:val="24"/>
        </w:rPr>
      </w:pPr>
      <w:r w:rsidRPr="00EC2966">
        <w:rPr>
          <w:rFonts w:ascii="Times New Roman" w:eastAsia="Times New Roman" w:hAnsi="Times New Roman" w:cs="Times New Roman"/>
          <w:b/>
          <w:bCs/>
          <w:sz w:val="24"/>
          <w:szCs w:val="24"/>
        </w:rPr>
        <w:t>1) Extension to Servlet</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 xml:space="preserve">JSP technology is the extension to Servlet technology. We can use all the features of the Servlet in JSP. In addition to, we can use implicit objects, predefined tags, expression language and Custom tags in </w:t>
      </w:r>
      <w:proofErr w:type="gramStart"/>
      <w:r w:rsidRPr="00EC2966">
        <w:rPr>
          <w:rFonts w:ascii="Times New Roman" w:eastAsia="Times New Roman" w:hAnsi="Times New Roman" w:cs="Times New Roman"/>
          <w:sz w:val="24"/>
          <w:szCs w:val="24"/>
        </w:rPr>
        <w:t>JSP, that</w:t>
      </w:r>
      <w:proofErr w:type="gramEnd"/>
      <w:r w:rsidRPr="00EC2966">
        <w:rPr>
          <w:rFonts w:ascii="Times New Roman" w:eastAsia="Times New Roman" w:hAnsi="Times New Roman" w:cs="Times New Roman"/>
          <w:sz w:val="24"/>
          <w:szCs w:val="24"/>
        </w:rPr>
        <w:t xml:space="preserve"> makes JSP development easy.</w:t>
      </w:r>
    </w:p>
    <w:p w:rsidR="00EC2966" w:rsidRPr="00EC2966" w:rsidRDefault="00EC2966" w:rsidP="00EC2966">
      <w:pPr>
        <w:spacing w:before="100" w:beforeAutospacing="1" w:after="100" w:afterAutospacing="1" w:line="240" w:lineRule="auto"/>
        <w:outlineLvl w:val="3"/>
        <w:rPr>
          <w:rFonts w:ascii="Times New Roman" w:eastAsia="Times New Roman" w:hAnsi="Times New Roman" w:cs="Times New Roman"/>
          <w:b/>
          <w:bCs/>
          <w:sz w:val="24"/>
          <w:szCs w:val="24"/>
        </w:rPr>
      </w:pPr>
      <w:r w:rsidRPr="00EC2966">
        <w:rPr>
          <w:rFonts w:ascii="Times New Roman" w:eastAsia="Times New Roman" w:hAnsi="Times New Roman" w:cs="Times New Roman"/>
          <w:b/>
          <w:bCs/>
          <w:sz w:val="24"/>
          <w:szCs w:val="24"/>
        </w:rPr>
        <w:t>2) Easy to maintain</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JSP can be easily managed because we can easily separate our business logic with presentation logic. In Servlet technology, we mix our business logic with the presentation logic.</w:t>
      </w:r>
    </w:p>
    <w:p w:rsidR="00EC2966" w:rsidRPr="00EC2966" w:rsidRDefault="00EC2966" w:rsidP="00EC2966">
      <w:pPr>
        <w:spacing w:before="100" w:beforeAutospacing="1" w:after="100" w:afterAutospacing="1" w:line="240" w:lineRule="auto"/>
        <w:outlineLvl w:val="3"/>
        <w:rPr>
          <w:rFonts w:ascii="Times New Roman" w:eastAsia="Times New Roman" w:hAnsi="Times New Roman" w:cs="Times New Roman"/>
          <w:b/>
          <w:bCs/>
          <w:sz w:val="24"/>
          <w:szCs w:val="24"/>
        </w:rPr>
      </w:pPr>
      <w:r w:rsidRPr="00EC2966">
        <w:rPr>
          <w:rFonts w:ascii="Times New Roman" w:eastAsia="Times New Roman" w:hAnsi="Times New Roman" w:cs="Times New Roman"/>
          <w:b/>
          <w:bCs/>
          <w:sz w:val="24"/>
          <w:szCs w:val="24"/>
        </w:rPr>
        <w:t>3) Fast Development: No need to recompile and redeploy</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If JSP page is modified, we don't need to recompile and redeploy the project. The Servlet code needs to be updated and recompiled if we have to change the look and feel of the application.</w:t>
      </w:r>
    </w:p>
    <w:p w:rsidR="00EC2966" w:rsidRPr="00EC2966" w:rsidRDefault="00EC2966" w:rsidP="00EC2966">
      <w:pPr>
        <w:spacing w:before="100" w:beforeAutospacing="1" w:after="100" w:afterAutospacing="1" w:line="240" w:lineRule="auto"/>
        <w:outlineLvl w:val="3"/>
        <w:rPr>
          <w:rFonts w:ascii="Times New Roman" w:eastAsia="Times New Roman" w:hAnsi="Times New Roman" w:cs="Times New Roman"/>
          <w:b/>
          <w:bCs/>
          <w:sz w:val="24"/>
          <w:szCs w:val="24"/>
        </w:rPr>
      </w:pPr>
      <w:r w:rsidRPr="00EC2966">
        <w:rPr>
          <w:rFonts w:ascii="Times New Roman" w:eastAsia="Times New Roman" w:hAnsi="Times New Roman" w:cs="Times New Roman"/>
          <w:b/>
          <w:bCs/>
          <w:sz w:val="24"/>
          <w:szCs w:val="24"/>
        </w:rPr>
        <w:t>4) Less code than Servlet</w:t>
      </w:r>
    </w:p>
    <w:p w:rsidR="00EC2966" w:rsidRPr="00EC2966" w:rsidRDefault="00EC2966" w:rsidP="00EC2966">
      <w:pPr>
        <w:spacing w:before="100" w:beforeAutospacing="1" w:after="100" w:afterAutospacing="1" w:line="240" w:lineRule="auto"/>
        <w:rPr>
          <w:rFonts w:ascii="Times New Roman" w:eastAsia="Times New Roman" w:hAnsi="Times New Roman" w:cs="Times New Roman"/>
          <w:sz w:val="24"/>
          <w:szCs w:val="24"/>
        </w:rPr>
      </w:pPr>
      <w:r w:rsidRPr="00EC2966">
        <w:rPr>
          <w:rFonts w:ascii="Times New Roman" w:eastAsia="Times New Roman" w:hAnsi="Times New Roman" w:cs="Times New Roman"/>
          <w:sz w:val="24"/>
          <w:szCs w:val="24"/>
        </w:rPr>
        <w:t>In JSP, we can use many tags such as action tags, JSTL, custom tags, etc. that reduces the code. Moreover, we can use EL, implicit objects, etc.</w:t>
      </w:r>
    </w:p>
    <w:p w:rsidR="00EC2966" w:rsidRPr="00EC2966" w:rsidRDefault="00C15487" w:rsidP="00EC296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EC2966" w:rsidRPr="00EC2966" w:rsidRDefault="00EC2966" w:rsidP="00EC2966">
      <w:pPr>
        <w:spacing w:before="100" w:beforeAutospacing="1" w:after="100" w:afterAutospacing="1" w:line="240" w:lineRule="auto"/>
        <w:outlineLvl w:val="2"/>
        <w:rPr>
          <w:ins w:id="0" w:author="Unknown"/>
          <w:rFonts w:ascii="Times New Roman" w:eastAsia="Times New Roman" w:hAnsi="Times New Roman" w:cs="Times New Roman"/>
          <w:b/>
          <w:bCs/>
          <w:sz w:val="27"/>
          <w:szCs w:val="27"/>
        </w:rPr>
      </w:pPr>
      <w:ins w:id="1" w:author="Unknown">
        <w:r w:rsidRPr="00EC2966">
          <w:rPr>
            <w:rFonts w:ascii="Times New Roman" w:eastAsia="Times New Roman" w:hAnsi="Times New Roman" w:cs="Times New Roman"/>
            <w:b/>
            <w:bCs/>
            <w:sz w:val="27"/>
            <w:szCs w:val="27"/>
          </w:rPr>
          <w:t>The Lifecycle of a JSP Page</w:t>
        </w:r>
      </w:ins>
    </w:p>
    <w:p w:rsidR="00EC2966" w:rsidRPr="00EC2966" w:rsidRDefault="00EC2966" w:rsidP="00EC2966">
      <w:pPr>
        <w:spacing w:before="100" w:beforeAutospacing="1" w:after="100" w:afterAutospacing="1" w:line="240" w:lineRule="auto"/>
        <w:rPr>
          <w:ins w:id="2" w:author="Unknown"/>
          <w:rFonts w:ascii="Times New Roman" w:eastAsia="Times New Roman" w:hAnsi="Times New Roman" w:cs="Times New Roman"/>
          <w:sz w:val="24"/>
          <w:szCs w:val="24"/>
        </w:rPr>
      </w:pPr>
      <w:ins w:id="3" w:author="Unknown">
        <w:r w:rsidRPr="00EC2966">
          <w:rPr>
            <w:rFonts w:ascii="Times New Roman" w:eastAsia="Times New Roman" w:hAnsi="Times New Roman" w:cs="Times New Roman"/>
            <w:sz w:val="24"/>
            <w:szCs w:val="24"/>
          </w:rPr>
          <w:t>The JSP pages follow these phases:</w:t>
        </w:r>
      </w:ins>
    </w:p>
    <w:p w:rsidR="00EC2966" w:rsidRPr="00EC2966" w:rsidRDefault="00EC2966" w:rsidP="00EC2966">
      <w:pPr>
        <w:numPr>
          <w:ilvl w:val="0"/>
          <w:numId w:val="1"/>
        </w:numPr>
        <w:spacing w:before="100" w:beforeAutospacing="1" w:after="100" w:afterAutospacing="1" w:line="240" w:lineRule="auto"/>
        <w:rPr>
          <w:ins w:id="4" w:author="Unknown"/>
          <w:rFonts w:ascii="Times New Roman" w:eastAsia="Times New Roman" w:hAnsi="Times New Roman" w:cs="Times New Roman"/>
          <w:sz w:val="24"/>
          <w:szCs w:val="24"/>
        </w:rPr>
      </w:pPr>
      <w:ins w:id="5" w:author="Unknown">
        <w:r w:rsidRPr="00EC2966">
          <w:rPr>
            <w:rFonts w:ascii="Times New Roman" w:eastAsia="Times New Roman" w:hAnsi="Times New Roman" w:cs="Times New Roman"/>
            <w:sz w:val="24"/>
            <w:szCs w:val="24"/>
          </w:rPr>
          <w:t>Translation of JSP Page</w:t>
        </w:r>
      </w:ins>
    </w:p>
    <w:p w:rsidR="00EC2966" w:rsidRPr="00EC2966" w:rsidRDefault="00EC2966" w:rsidP="00EC2966">
      <w:pPr>
        <w:numPr>
          <w:ilvl w:val="0"/>
          <w:numId w:val="1"/>
        </w:numPr>
        <w:spacing w:before="100" w:beforeAutospacing="1" w:after="100" w:afterAutospacing="1" w:line="240" w:lineRule="auto"/>
        <w:rPr>
          <w:ins w:id="6" w:author="Unknown"/>
          <w:rFonts w:ascii="Times New Roman" w:eastAsia="Times New Roman" w:hAnsi="Times New Roman" w:cs="Times New Roman"/>
          <w:sz w:val="24"/>
          <w:szCs w:val="24"/>
        </w:rPr>
      </w:pPr>
      <w:ins w:id="7" w:author="Unknown">
        <w:r w:rsidRPr="00EC2966">
          <w:rPr>
            <w:rFonts w:ascii="Times New Roman" w:eastAsia="Times New Roman" w:hAnsi="Times New Roman" w:cs="Times New Roman"/>
            <w:sz w:val="24"/>
            <w:szCs w:val="24"/>
          </w:rPr>
          <w:t>Compilation of JSP Page</w:t>
        </w:r>
      </w:ins>
    </w:p>
    <w:p w:rsidR="00EC2966" w:rsidRPr="00EC2966" w:rsidRDefault="00EC2966" w:rsidP="00EC2966">
      <w:pPr>
        <w:numPr>
          <w:ilvl w:val="0"/>
          <w:numId w:val="1"/>
        </w:numPr>
        <w:spacing w:before="100" w:beforeAutospacing="1" w:after="100" w:afterAutospacing="1" w:line="240" w:lineRule="auto"/>
        <w:rPr>
          <w:ins w:id="8" w:author="Unknown"/>
          <w:rFonts w:ascii="Times New Roman" w:eastAsia="Times New Roman" w:hAnsi="Times New Roman" w:cs="Times New Roman"/>
          <w:sz w:val="24"/>
          <w:szCs w:val="24"/>
        </w:rPr>
      </w:pPr>
      <w:proofErr w:type="spellStart"/>
      <w:ins w:id="9" w:author="Unknown">
        <w:r w:rsidRPr="00EC2966">
          <w:rPr>
            <w:rFonts w:ascii="Times New Roman" w:eastAsia="Times New Roman" w:hAnsi="Times New Roman" w:cs="Times New Roman"/>
            <w:sz w:val="24"/>
            <w:szCs w:val="24"/>
          </w:rPr>
          <w:t>Classloading</w:t>
        </w:r>
        <w:proofErr w:type="spellEnd"/>
        <w:r w:rsidRPr="00EC2966">
          <w:rPr>
            <w:rFonts w:ascii="Times New Roman" w:eastAsia="Times New Roman" w:hAnsi="Times New Roman" w:cs="Times New Roman"/>
            <w:sz w:val="24"/>
            <w:szCs w:val="24"/>
          </w:rPr>
          <w:t xml:space="preserve"> (the </w:t>
        </w:r>
        <w:proofErr w:type="spellStart"/>
        <w:r w:rsidRPr="00EC2966">
          <w:rPr>
            <w:rFonts w:ascii="Times New Roman" w:eastAsia="Times New Roman" w:hAnsi="Times New Roman" w:cs="Times New Roman"/>
            <w:sz w:val="24"/>
            <w:szCs w:val="24"/>
          </w:rPr>
          <w:t>classloader</w:t>
        </w:r>
        <w:proofErr w:type="spellEnd"/>
        <w:r w:rsidRPr="00EC2966">
          <w:rPr>
            <w:rFonts w:ascii="Times New Roman" w:eastAsia="Times New Roman" w:hAnsi="Times New Roman" w:cs="Times New Roman"/>
            <w:sz w:val="24"/>
            <w:szCs w:val="24"/>
          </w:rPr>
          <w:t xml:space="preserve"> loads class file)</w:t>
        </w:r>
      </w:ins>
    </w:p>
    <w:p w:rsidR="00EC2966" w:rsidRPr="00EC2966" w:rsidRDefault="00EC2966" w:rsidP="00EC2966">
      <w:pPr>
        <w:numPr>
          <w:ilvl w:val="0"/>
          <w:numId w:val="1"/>
        </w:numPr>
        <w:tabs>
          <w:tab w:val="left" w:pos="0"/>
        </w:tabs>
        <w:spacing w:before="100" w:beforeAutospacing="1" w:after="100" w:afterAutospacing="1" w:line="240" w:lineRule="auto"/>
        <w:rPr>
          <w:ins w:id="10" w:author="Unknown"/>
          <w:rFonts w:ascii="Times New Roman" w:eastAsia="Times New Roman" w:hAnsi="Times New Roman" w:cs="Times New Roman"/>
          <w:sz w:val="24"/>
          <w:szCs w:val="24"/>
        </w:rPr>
      </w:pPr>
      <w:ins w:id="11" w:author="Unknown">
        <w:r w:rsidRPr="00EC2966">
          <w:rPr>
            <w:rFonts w:ascii="Times New Roman" w:eastAsia="Times New Roman" w:hAnsi="Times New Roman" w:cs="Times New Roman"/>
            <w:sz w:val="24"/>
            <w:szCs w:val="24"/>
          </w:rPr>
          <w:t>Instantiation (Object of the Generated Servlet is created).</w:t>
        </w:r>
      </w:ins>
    </w:p>
    <w:p w:rsidR="00EC2966" w:rsidRPr="00EC2966" w:rsidRDefault="00EC2966" w:rsidP="00EC2966">
      <w:pPr>
        <w:numPr>
          <w:ilvl w:val="0"/>
          <w:numId w:val="1"/>
        </w:numPr>
        <w:spacing w:before="100" w:beforeAutospacing="1" w:after="100" w:afterAutospacing="1" w:line="240" w:lineRule="auto"/>
        <w:rPr>
          <w:ins w:id="12" w:author="Unknown"/>
          <w:rFonts w:ascii="Times New Roman" w:eastAsia="Times New Roman" w:hAnsi="Times New Roman" w:cs="Times New Roman"/>
          <w:sz w:val="24"/>
          <w:szCs w:val="24"/>
        </w:rPr>
      </w:pPr>
      <w:ins w:id="13" w:author="Unknown">
        <w:r w:rsidRPr="00EC2966">
          <w:rPr>
            <w:rFonts w:ascii="Times New Roman" w:eastAsia="Times New Roman" w:hAnsi="Times New Roman" w:cs="Times New Roman"/>
            <w:sz w:val="24"/>
            <w:szCs w:val="24"/>
          </w:rPr>
          <w:t xml:space="preserve">Initialization </w:t>
        </w:r>
        <w:proofErr w:type="gramStart"/>
        <w:r w:rsidRPr="00EC2966">
          <w:rPr>
            <w:rFonts w:ascii="Times New Roman" w:eastAsia="Times New Roman" w:hAnsi="Times New Roman" w:cs="Times New Roman"/>
            <w:sz w:val="24"/>
            <w:szCs w:val="24"/>
          </w:rPr>
          <w:t>( the</w:t>
        </w:r>
        <w:proofErr w:type="gramEnd"/>
        <w:r w:rsidRPr="00EC2966">
          <w:rPr>
            <w:rFonts w:ascii="Times New Roman" w:eastAsia="Times New Roman" w:hAnsi="Times New Roman" w:cs="Times New Roman"/>
            <w:sz w:val="24"/>
            <w:szCs w:val="24"/>
          </w:rPr>
          <w:t xml:space="preserve"> container invokes </w:t>
        </w:r>
        <w:proofErr w:type="spellStart"/>
        <w:r w:rsidRPr="00EC2966">
          <w:rPr>
            <w:rFonts w:ascii="Times New Roman" w:eastAsia="Times New Roman" w:hAnsi="Times New Roman" w:cs="Times New Roman"/>
            <w:sz w:val="24"/>
            <w:szCs w:val="24"/>
          </w:rPr>
          <w:t>jspInit</w:t>
        </w:r>
        <w:proofErr w:type="spellEnd"/>
        <w:r w:rsidRPr="00EC2966">
          <w:rPr>
            <w:rFonts w:ascii="Times New Roman" w:eastAsia="Times New Roman" w:hAnsi="Times New Roman" w:cs="Times New Roman"/>
            <w:sz w:val="24"/>
            <w:szCs w:val="24"/>
          </w:rPr>
          <w:t>() method).</w:t>
        </w:r>
      </w:ins>
    </w:p>
    <w:p w:rsidR="00EC2966" w:rsidRPr="00EC2966" w:rsidRDefault="00EC2966" w:rsidP="00EC2966">
      <w:pPr>
        <w:numPr>
          <w:ilvl w:val="0"/>
          <w:numId w:val="1"/>
        </w:numPr>
        <w:spacing w:before="100" w:beforeAutospacing="1" w:after="100" w:afterAutospacing="1" w:line="240" w:lineRule="auto"/>
        <w:rPr>
          <w:ins w:id="14" w:author="Unknown"/>
          <w:rFonts w:ascii="Times New Roman" w:eastAsia="Times New Roman" w:hAnsi="Times New Roman" w:cs="Times New Roman"/>
          <w:sz w:val="24"/>
          <w:szCs w:val="24"/>
        </w:rPr>
      </w:pPr>
      <w:ins w:id="15" w:author="Unknown">
        <w:r w:rsidRPr="00EC2966">
          <w:rPr>
            <w:rFonts w:ascii="Times New Roman" w:eastAsia="Times New Roman" w:hAnsi="Times New Roman" w:cs="Times New Roman"/>
            <w:sz w:val="24"/>
            <w:szCs w:val="24"/>
          </w:rPr>
          <w:t xml:space="preserve">Request processing </w:t>
        </w:r>
        <w:proofErr w:type="gramStart"/>
        <w:r w:rsidRPr="00EC2966">
          <w:rPr>
            <w:rFonts w:ascii="Times New Roman" w:eastAsia="Times New Roman" w:hAnsi="Times New Roman" w:cs="Times New Roman"/>
            <w:sz w:val="24"/>
            <w:szCs w:val="24"/>
          </w:rPr>
          <w:t>( the</w:t>
        </w:r>
        <w:proofErr w:type="gramEnd"/>
        <w:r w:rsidRPr="00EC2966">
          <w:rPr>
            <w:rFonts w:ascii="Times New Roman" w:eastAsia="Times New Roman" w:hAnsi="Times New Roman" w:cs="Times New Roman"/>
            <w:sz w:val="24"/>
            <w:szCs w:val="24"/>
          </w:rPr>
          <w:t xml:space="preserve"> container invokes _</w:t>
        </w:r>
        <w:proofErr w:type="spellStart"/>
        <w:r w:rsidRPr="00EC2966">
          <w:rPr>
            <w:rFonts w:ascii="Times New Roman" w:eastAsia="Times New Roman" w:hAnsi="Times New Roman" w:cs="Times New Roman"/>
            <w:sz w:val="24"/>
            <w:szCs w:val="24"/>
          </w:rPr>
          <w:t>jspService</w:t>
        </w:r>
        <w:proofErr w:type="spellEnd"/>
        <w:r w:rsidRPr="00EC2966">
          <w:rPr>
            <w:rFonts w:ascii="Times New Roman" w:eastAsia="Times New Roman" w:hAnsi="Times New Roman" w:cs="Times New Roman"/>
            <w:sz w:val="24"/>
            <w:szCs w:val="24"/>
          </w:rPr>
          <w:t>() method).</w:t>
        </w:r>
      </w:ins>
    </w:p>
    <w:p w:rsidR="00EC2966" w:rsidRPr="00EC2966" w:rsidRDefault="00EC2966" w:rsidP="00EC2966">
      <w:pPr>
        <w:numPr>
          <w:ilvl w:val="0"/>
          <w:numId w:val="1"/>
        </w:numPr>
        <w:spacing w:before="100" w:beforeAutospacing="1" w:after="100" w:afterAutospacing="1" w:line="240" w:lineRule="auto"/>
        <w:rPr>
          <w:ins w:id="16" w:author="Unknown"/>
          <w:rFonts w:ascii="Times New Roman" w:eastAsia="Times New Roman" w:hAnsi="Times New Roman" w:cs="Times New Roman"/>
          <w:sz w:val="24"/>
          <w:szCs w:val="24"/>
        </w:rPr>
      </w:pPr>
      <w:ins w:id="17" w:author="Unknown">
        <w:r w:rsidRPr="00EC2966">
          <w:rPr>
            <w:rFonts w:ascii="Times New Roman" w:eastAsia="Times New Roman" w:hAnsi="Times New Roman" w:cs="Times New Roman"/>
            <w:sz w:val="24"/>
            <w:szCs w:val="24"/>
          </w:rPr>
          <w:t xml:space="preserve">Destroy </w:t>
        </w:r>
        <w:proofErr w:type="gramStart"/>
        <w:r w:rsidRPr="00EC2966">
          <w:rPr>
            <w:rFonts w:ascii="Times New Roman" w:eastAsia="Times New Roman" w:hAnsi="Times New Roman" w:cs="Times New Roman"/>
            <w:sz w:val="24"/>
            <w:szCs w:val="24"/>
          </w:rPr>
          <w:t>( the</w:t>
        </w:r>
        <w:proofErr w:type="gramEnd"/>
        <w:r w:rsidRPr="00EC2966">
          <w:rPr>
            <w:rFonts w:ascii="Times New Roman" w:eastAsia="Times New Roman" w:hAnsi="Times New Roman" w:cs="Times New Roman"/>
            <w:sz w:val="24"/>
            <w:szCs w:val="24"/>
          </w:rPr>
          <w:t xml:space="preserve"> container invokes </w:t>
        </w:r>
        <w:proofErr w:type="spellStart"/>
        <w:r w:rsidRPr="00EC2966">
          <w:rPr>
            <w:rFonts w:ascii="Times New Roman" w:eastAsia="Times New Roman" w:hAnsi="Times New Roman" w:cs="Times New Roman"/>
            <w:sz w:val="24"/>
            <w:szCs w:val="24"/>
          </w:rPr>
          <w:t>jspDestroy</w:t>
        </w:r>
        <w:proofErr w:type="spellEnd"/>
        <w:r w:rsidRPr="00EC2966">
          <w:rPr>
            <w:rFonts w:ascii="Times New Roman" w:eastAsia="Times New Roman" w:hAnsi="Times New Roman" w:cs="Times New Roman"/>
            <w:sz w:val="24"/>
            <w:szCs w:val="24"/>
          </w:rPr>
          <w:t>() method).</w:t>
        </w:r>
      </w:ins>
    </w:p>
    <w:p w:rsidR="00EC2966" w:rsidRPr="00EC2966" w:rsidRDefault="00EC2966" w:rsidP="00EC2966">
      <w:pPr>
        <w:spacing w:before="100" w:beforeAutospacing="1" w:after="100" w:afterAutospacing="1" w:line="240" w:lineRule="auto"/>
        <w:outlineLvl w:val="3"/>
        <w:rPr>
          <w:ins w:id="18" w:author="Unknown"/>
          <w:rFonts w:ascii="Times New Roman" w:eastAsia="Times New Roman" w:hAnsi="Times New Roman" w:cs="Times New Roman"/>
          <w:b/>
          <w:bCs/>
          <w:sz w:val="24"/>
          <w:szCs w:val="24"/>
        </w:rPr>
      </w:pPr>
      <w:ins w:id="19" w:author="Unknown">
        <w:r w:rsidRPr="00EC2966">
          <w:rPr>
            <w:rFonts w:ascii="Times New Roman" w:eastAsia="Times New Roman" w:hAnsi="Times New Roman" w:cs="Times New Roman"/>
            <w:b/>
            <w:bCs/>
            <w:sz w:val="24"/>
            <w:szCs w:val="24"/>
          </w:rPr>
          <w:t xml:space="preserve">Note: </w:t>
        </w:r>
        <w:proofErr w:type="spellStart"/>
        <w:proofErr w:type="gramStart"/>
        <w:r w:rsidRPr="00EC2966">
          <w:rPr>
            <w:rFonts w:ascii="Times New Roman" w:eastAsia="Times New Roman" w:hAnsi="Times New Roman" w:cs="Times New Roman"/>
            <w:b/>
            <w:bCs/>
            <w:sz w:val="24"/>
            <w:szCs w:val="24"/>
          </w:rPr>
          <w:t>jspInit</w:t>
        </w:r>
        <w:proofErr w:type="spellEnd"/>
        <w:r w:rsidRPr="00EC2966">
          <w:rPr>
            <w:rFonts w:ascii="Times New Roman" w:eastAsia="Times New Roman" w:hAnsi="Times New Roman" w:cs="Times New Roman"/>
            <w:b/>
            <w:bCs/>
            <w:sz w:val="24"/>
            <w:szCs w:val="24"/>
          </w:rPr>
          <w:t>(</w:t>
        </w:r>
        <w:proofErr w:type="gramEnd"/>
        <w:r w:rsidRPr="00EC2966">
          <w:rPr>
            <w:rFonts w:ascii="Times New Roman" w:eastAsia="Times New Roman" w:hAnsi="Times New Roman" w:cs="Times New Roman"/>
            <w:b/>
            <w:bCs/>
            <w:sz w:val="24"/>
            <w:szCs w:val="24"/>
          </w:rPr>
          <w:t>), _</w:t>
        </w:r>
        <w:proofErr w:type="spellStart"/>
        <w:r w:rsidRPr="00EC2966">
          <w:rPr>
            <w:rFonts w:ascii="Times New Roman" w:eastAsia="Times New Roman" w:hAnsi="Times New Roman" w:cs="Times New Roman"/>
            <w:b/>
            <w:bCs/>
            <w:sz w:val="24"/>
            <w:szCs w:val="24"/>
          </w:rPr>
          <w:t>jspService</w:t>
        </w:r>
        <w:proofErr w:type="spellEnd"/>
        <w:r w:rsidRPr="00EC2966">
          <w:rPr>
            <w:rFonts w:ascii="Times New Roman" w:eastAsia="Times New Roman" w:hAnsi="Times New Roman" w:cs="Times New Roman"/>
            <w:b/>
            <w:bCs/>
            <w:sz w:val="24"/>
            <w:szCs w:val="24"/>
          </w:rPr>
          <w:t xml:space="preserve">() and </w:t>
        </w:r>
        <w:proofErr w:type="spellStart"/>
        <w:r w:rsidRPr="00EC2966">
          <w:rPr>
            <w:rFonts w:ascii="Times New Roman" w:eastAsia="Times New Roman" w:hAnsi="Times New Roman" w:cs="Times New Roman"/>
            <w:b/>
            <w:bCs/>
            <w:sz w:val="24"/>
            <w:szCs w:val="24"/>
          </w:rPr>
          <w:t>jspDestroy</w:t>
        </w:r>
        <w:proofErr w:type="spellEnd"/>
        <w:r w:rsidRPr="00EC2966">
          <w:rPr>
            <w:rFonts w:ascii="Times New Roman" w:eastAsia="Times New Roman" w:hAnsi="Times New Roman" w:cs="Times New Roman"/>
            <w:b/>
            <w:bCs/>
            <w:sz w:val="24"/>
            <w:szCs w:val="24"/>
          </w:rPr>
          <w:t>() are the life cycle methods of JSP.</w:t>
        </w:r>
      </w:ins>
    </w:p>
    <w:p w:rsidR="002E21D0" w:rsidRDefault="002E21D0"/>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lastRenderedPageBreak/>
        <w:t>As depicted in the above diagram, JSP page is translated into Servlet by the help of JSP translator. The JSP translator is a part of the web server which is responsible for translating the JSP page into Servlet. After that, Servlet page is compiled by the compiler and gets converted into the class file. Moreover, all the processes that happen in Servlet are performed on JSP later like initialization, committing response to the browser and destroy.</w:t>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Creating a simple JSP Page</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To create the first JSP page, write some HTML code as given below, and save it by .</w:t>
      </w:r>
      <w:proofErr w:type="spellStart"/>
      <w:r w:rsidRPr="00A72C96">
        <w:rPr>
          <w:rFonts w:ascii="Times New Roman" w:eastAsia="Times New Roman" w:hAnsi="Times New Roman" w:cs="Times New Roman"/>
          <w:sz w:val="24"/>
          <w:szCs w:val="24"/>
        </w:rPr>
        <w:t>jsp</w:t>
      </w:r>
      <w:proofErr w:type="spellEnd"/>
      <w:r w:rsidRPr="00A72C96">
        <w:rPr>
          <w:rFonts w:ascii="Times New Roman" w:eastAsia="Times New Roman" w:hAnsi="Times New Roman" w:cs="Times New Roman"/>
          <w:sz w:val="24"/>
          <w:szCs w:val="24"/>
        </w:rPr>
        <w:t xml:space="preserve"> extension. We have saved this file as </w:t>
      </w:r>
      <w:proofErr w:type="spellStart"/>
      <w:r w:rsidRPr="00A72C96">
        <w:rPr>
          <w:rFonts w:ascii="Times New Roman" w:eastAsia="Times New Roman" w:hAnsi="Times New Roman" w:cs="Times New Roman"/>
          <w:sz w:val="24"/>
          <w:szCs w:val="24"/>
        </w:rPr>
        <w:t>index.jsp</w:t>
      </w:r>
      <w:proofErr w:type="spellEnd"/>
      <w:r w:rsidRPr="00A72C96">
        <w:rPr>
          <w:rFonts w:ascii="Times New Roman" w:eastAsia="Times New Roman" w:hAnsi="Times New Roman" w:cs="Times New Roman"/>
          <w:sz w:val="24"/>
          <w:szCs w:val="24"/>
        </w:rPr>
        <w:t xml:space="preserve">. Put it in a folder and paste the folder in the web-apps directory in apache tomcat to run the JSP page. </w:t>
      </w:r>
    </w:p>
    <w:p w:rsidR="00A72C96" w:rsidRPr="00A72C96" w:rsidRDefault="00A72C96" w:rsidP="00A72C96">
      <w:pPr>
        <w:spacing w:after="0" w:line="240" w:lineRule="auto"/>
        <w:rPr>
          <w:rFonts w:ascii="Times New Roman" w:eastAsia="Times New Roman" w:hAnsi="Times New Roman" w:cs="Times New Roman"/>
          <w:sz w:val="24"/>
          <w:szCs w:val="24"/>
        </w:rPr>
      </w:pPr>
      <w:proofErr w:type="spellStart"/>
      <w:r w:rsidRPr="00A72C96">
        <w:rPr>
          <w:rFonts w:ascii="Times New Roman" w:eastAsia="Times New Roman" w:hAnsi="Times New Roman" w:cs="Times New Roman"/>
          <w:b/>
          <w:bCs/>
          <w:sz w:val="24"/>
          <w:szCs w:val="24"/>
        </w:rPr>
        <w:t>index.jsp</w:t>
      </w:r>
      <w:proofErr w:type="spellEnd"/>
      <w:r w:rsidRPr="00A72C96">
        <w:rPr>
          <w:rFonts w:ascii="Times New Roman" w:eastAsia="Times New Roman" w:hAnsi="Times New Roman" w:cs="Times New Roman"/>
          <w:sz w:val="24"/>
          <w:szCs w:val="24"/>
        </w:rPr>
        <w:t xml:space="preserve">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Let's see the simple example of JSP where we are using the </w:t>
      </w:r>
      <w:proofErr w:type="spellStart"/>
      <w:r w:rsidRPr="00A72C96">
        <w:rPr>
          <w:rFonts w:ascii="Times New Roman" w:eastAsia="Times New Roman" w:hAnsi="Times New Roman" w:cs="Times New Roman"/>
          <w:sz w:val="24"/>
          <w:szCs w:val="24"/>
        </w:rPr>
        <w:t>scriptlet</w:t>
      </w:r>
      <w:proofErr w:type="spellEnd"/>
      <w:r w:rsidRPr="00A72C96">
        <w:rPr>
          <w:rFonts w:ascii="Times New Roman" w:eastAsia="Times New Roman" w:hAnsi="Times New Roman" w:cs="Times New Roman"/>
          <w:sz w:val="24"/>
          <w:szCs w:val="24"/>
        </w:rPr>
        <w:t xml:space="preserve"> tag to put Java code in the JSP page. We will learn </w:t>
      </w:r>
      <w:proofErr w:type="spellStart"/>
      <w:r w:rsidRPr="00A72C96">
        <w:rPr>
          <w:rFonts w:ascii="Times New Roman" w:eastAsia="Times New Roman" w:hAnsi="Times New Roman" w:cs="Times New Roman"/>
          <w:sz w:val="24"/>
          <w:szCs w:val="24"/>
        </w:rPr>
        <w:t>scriptlet</w:t>
      </w:r>
      <w:proofErr w:type="spellEnd"/>
      <w:r w:rsidRPr="00A72C96">
        <w:rPr>
          <w:rFonts w:ascii="Times New Roman" w:eastAsia="Times New Roman" w:hAnsi="Times New Roman" w:cs="Times New Roman"/>
          <w:sz w:val="24"/>
          <w:szCs w:val="24"/>
        </w:rPr>
        <w:t xml:space="preserve"> tag later.</w:t>
      </w:r>
    </w:p>
    <w:p w:rsidR="00A72C96" w:rsidRPr="00A72C96" w:rsidRDefault="00A72C96" w:rsidP="00CA7F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&lt;html&gt;  </w:t>
      </w:r>
    </w:p>
    <w:p w:rsidR="00A72C96" w:rsidRPr="00A72C96" w:rsidRDefault="00A72C96" w:rsidP="00CA7F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&lt;body&gt;  </w:t>
      </w:r>
    </w:p>
    <w:p w:rsidR="00A72C96" w:rsidRPr="00A72C96" w:rsidRDefault="00A72C96" w:rsidP="00CA7F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&lt;% </w:t>
      </w:r>
      <w:proofErr w:type="spellStart"/>
      <w:proofErr w:type="gramStart"/>
      <w:r w:rsidRPr="00A72C96">
        <w:rPr>
          <w:rFonts w:ascii="Times New Roman" w:eastAsia="Times New Roman" w:hAnsi="Times New Roman" w:cs="Times New Roman"/>
          <w:sz w:val="24"/>
          <w:szCs w:val="24"/>
        </w:rPr>
        <w:t>out.print</w:t>
      </w:r>
      <w:proofErr w:type="spellEnd"/>
      <w:r w:rsidRPr="00A72C96">
        <w:rPr>
          <w:rFonts w:ascii="Times New Roman" w:eastAsia="Times New Roman" w:hAnsi="Times New Roman" w:cs="Times New Roman"/>
          <w:sz w:val="24"/>
          <w:szCs w:val="24"/>
        </w:rPr>
        <w:t>(</w:t>
      </w:r>
      <w:proofErr w:type="gramEnd"/>
      <w:r w:rsidRPr="00A72C96">
        <w:rPr>
          <w:rFonts w:ascii="Times New Roman" w:eastAsia="Times New Roman" w:hAnsi="Times New Roman" w:cs="Times New Roman"/>
          <w:sz w:val="24"/>
          <w:szCs w:val="24"/>
        </w:rPr>
        <w:t>2*5); %&gt;  </w:t>
      </w:r>
    </w:p>
    <w:p w:rsidR="00A72C96" w:rsidRPr="00A72C96" w:rsidRDefault="00A72C96" w:rsidP="00CA7F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&lt;/body&gt;  </w:t>
      </w:r>
    </w:p>
    <w:p w:rsidR="00A72C96" w:rsidRPr="00A72C96" w:rsidRDefault="00A72C96" w:rsidP="00CA7FD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&lt;/html&gt;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It will print </w:t>
      </w:r>
      <w:r w:rsidRPr="00A72C96">
        <w:rPr>
          <w:rFonts w:ascii="Times New Roman" w:eastAsia="Times New Roman" w:hAnsi="Times New Roman" w:cs="Times New Roman"/>
          <w:b/>
          <w:bCs/>
          <w:sz w:val="24"/>
          <w:szCs w:val="24"/>
        </w:rPr>
        <w:t>10</w:t>
      </w:r>
      <w:r w:rsidRPr="00A72C96">
        <w:rPr>
          <w:rFonts w:ascii="Times New Roman" w:eastAsia="Times New Roman" w:hAnsi="Times New Roman" w:cs="Times New Roman"/>
          <w:sz w:val="24"/>
          <w:szCs w:val="24"/>
        </w:rPr>
        <w:t xml:space="preserve"> on the browser.</w: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How to run a simple JSP Page?</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Follow the following steps to execute this JSP page:</w:t>
      </w:r>
    </w:p>
    <w:p w:rsidR="00A72C96" w:rsidRPr="00A72C96" w:rsidRDefault="00A72C96" w:rsidP="00CA7F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Start the server</w:t>
      </w:r>
    </w:p>
    <w:p w:rsidR="00A72C96" w:rsidRPr="00A72C96" w:rsidRDefault="00A72C96" w:rsidP="00CA7F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Put the JSP file in a folder and deploy on the server</w:t>
      </w:r>
    </w:p>
    <w:p w:rsidR="00A72C96" w:rsidRPr="00A72C96" w:rsidRDefault="00A72C96" w:rsidP="00CA7FD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Visit the browser by the URL http://localhost:portno/contextRoot/jspfile, for example, http://localhost:8888/myapplication/index.jsp </w:t>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Do I need to follow the directory structure to run a simple JSP?</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No, there is no need of directory structure if you don't have class files or TLD files. For example, put JSP files in a folder directly and deploy that folder. It will be running fine. However, if you are using Bean class, Servlet or TLD file, the directory structure is required.</w:t>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The Directory structure of JSP</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The directory structure of JSP page is same as Servlet. We contain the JSP page outside the WEB-INF folder or in any directory.</w:t>
      </w:r>
    </w:p>
    <w:p w:rsidR="00A72C96" w:rsidRDefault="00A72C96" w:rsidP="00A72C96">
      <w:r>
        <w:rPr>
          <w:rFonts w:ascii="Times New Roman" w:eastAsia="Times New Roman" w:hAnsi="Times New Roman" w:cs="Times New Roman"/>
          <w:noProof/>
          <w:sz w:val="24"/>
          <w:szCs w:val="24"/>
          <w:lang w:val="en-GB" w:eastAsia="en-GB"/>
        </w:rPr>
        <w:lastRenderedPageBreak/>
        <w:drawing>
          <wp:inline distT="0" distB="0" distL="0" distR="0">
            <wp:extent cx="3533775" cy="3362325"/>
            <wp:effectExtent l="0" t="0" r="9525" b="9525"/>
            <wp:docPr id="54" name="Picture 54" descr="The directory structur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The directory structure of JS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33775" cy="3362325"/>
                    </a:xfrm>
                    <a:prstGeom prst="rect">
                      <a:avLst/>
                    </a:prstGeom>
                    <a:noFill/>
                    <a:ln>
                      <a:noFill/>
                    </a:ln>
                  </pic:spPr>
                </pic:pic>
              </a:graphicData>
            </a:graphic>
          </wp:inline>
        </w:drawing>
      </w:r>
    </w:p>
    <w:p w:rsidR="00A72C96" w:rsidRDefault="00A72C96" w:rsidP="00A72C96"/>
    <w:p w:rsidR="00A72C96" w:rsidRDefault="00A72C96" w:rsidP="00A72C96"/>
    <w:p w:rsidR="00A72C96" w:rsidRDefault="00A72C96" w:rsidP="00A72C96"/>
    <w:p w:rsidR="00A72C96" w:rsidRDefault="00A72C96" w:rsidP="00A72C96"/>
    <w:p w:rsidR="00A72C96" w:rsidRDefault="00A72C96" w:rsidP="00A72C96">
      <w:pPr>
        <w:pStyle w:val="Heading1"/>
      </w:pPr>
      <w:r>
        <w:t>The JSP API</w:t>
      </w:r>
    </w:p>
    <w:p w:rsidR="00A72C96" w:rsidRDefault="00A72C96" w:rsidP="00A72C96">
      <w:pPr>
        <w:pStyle w:val="NormalWeb"/>
      </w:pPr>
      <w:r>
        <w:t>The JSP API consists of two packages:</w:t>
      </w:r>
    </w:p>
    <w:p w:rsidR="00A72C96" w:rsidRDefault="00A72C96" w:rsidP="00CA7FD7">
      <w:pPr>
        <w:numPr>
          <w:ilvl w:val="0"/>
          <w:numId w:val="5"/>
        </w:numPr>
        <w:spacing w:before="100" w:beforeAutospacing="1" w:after="100" w:afterAutospacing="1" w:line="240" w:lineRule="auto"/>
      </w:pPr>
      <w:proofErr w:type="spellStart"/>
      <w:r>
        <w:t>javax.servlet.jsp</w:t>
      </w:r>
      <w:proofErr w:type="spellEnd"/>
    </w:p>
    <w:p w:rsidR="00A72C96" w:rsidRDefault="00A72C96" w:rsidP="00CA7FD7">
      <w:pPr>
        <w:numPr>
          <w:ilvl w:val="0"/>
          <w:numId w:val="5"/>
        </w:numPr>
        <w:spacing w:before="100" w:beforeAutospacing="1" w:after="100" w:afterAutospacing="1" w:line="240" w:lineRule="auto"/>
      </w:pPr>
      <w:proofErr w:type="spellStart"/>
      <w:r>
        <w:t>javax.servlet.jsp.tagext</w:t>
      </w:r>
      <w:proofErr w:type="spellEnd"/>
    </w:p>
    <w:p w:rsidR="00A72C96" w:rsidRDefault="00A72C96" w:rsidP="00A72C96">
      <w:pPr>
        <w:pStyle w:val="Heading2"/>
      </w:pPr>
      <w:proofErr w:type="spellStart"/>
      <w:proofErr w:type="gramStart"/>
      <w:r>
        <w:t>javax.servlet.jsp</w:t>
      </w:r>
      <w:proofErr w:type="spellEnd"/>
      <w:proofErr w:type="gramEnd"/>
      <w:r>
        <w:t xml:space="preserve"> package</w:t>
      </w:r>
    </w:p>
    <w:p w:rsidR="00A72C96" w:rsidRDefault="00A72C96" w:rsidP="00A72C96">
      <w:pPr>
        <w:pStyle w:val="NormalWeb"/>
      </w:pPr>
      <w:r>
        <w:t xml:space="preserve">The </w:t>
      </w:r>
      <w:proofErr w:type="spellStart"/>
      <w:r>
        <w:t>javax.servlet.jsp</w:t>
      </w:r>
      <w:proofErr w:type="spellEnd"/>
      <w:r>
        <w:t xml:space="preserve"> package has two interfaces and </w:t>
      </w:r>
      <w:proofErr w:type="spellStart"/>
      <w:r>
        <w:t>classes.The</w:t>
      </w:r>
      <w:proofErr w:type="spellEnd"/>
      <w:r>
        <w:t xml:space="preserve"> two interfaces are as follows:</w:t>
      </w:r>
    </w:p>
    <w:p w:rsidR="00A72C96" w:rsidRDefault="00A72C96" w:rsidP="00CA7FD7">
      <w:pPr>
        <w:numPr>
          <w:ilvl w:val="0"/>
          <w:numId w:val="6"/>
        </w:numPr>
        <w:spacing w:before="100" w:beforeAutospacing="1" w:after="100" w:afterAutospacing="1" w:line="240" w:lineRule="auto"/>
      </w:pPr>
      <w:proofErr w:type="spellStart"/>
      <w:r>
        <w:t>JspPage</w:t>
      </w:r>
      <w:proofErr w:type="spellEnd"/>
    </w:p>
    <w:p w:rsidR="00A72C96" w:rsidRDefault="00A72C96" w:rsidP="00CA7FD7">
      <w:pPr>
        <w:numPr>
          <w:ilvl w:val="0"/>
          <w:numId w:val="6"/>
        </w:numPr>
        <w:spacing w:before="100" w:beforeAutospacing="1" w:after="100" w:afterAutospacing="1" w:line="240" w:lineRule="auto"/>
      </w:pPr>
      <w:proofErr w:type="spellStart"/>
      <w:r>
        <w:t>HttpJspPage</w:t>
      </w:r>
      <w:proofErr w:type="spellEnd"/>
    </w:p>
    <w:p w:rsidR="00A72C96" w:rsidRDefault="00A72C96" w:rsidP="00A72C96">
      <w:pPr>
        <w:pStyle w:val="NormalWeb"/>
      </w:pPr>
      <w:r>
        <w:t>The classes are as follows:</w:t>
      </w:r>
    </w:p>
    <w:p w:rsidR="00A72C96" w:rsidRDefault="00A72C96" w:rsidP="00CA7FD7">
      <w:pPr>
        <w:numPr>
          <w:ilvl w:val="0"/>
          <w:numId w:val="7"/>
        </w:numPr>
        <w:spacing w:before="100" w:beforeAutospacing="1" w:after="100" w:afterAutospacing="1" w:line="240" w:lineRule="auto"/>
      </w:pPr>
      <w:proofErr w:type="spellStart"/>
      <w:r>
        <w:t>JspWriter</w:t>
      </w:r>
      <w:proofErr w:type="spellEnd"/>
    </w:p>
    <w:p w:rsidR="00A72C96" w:rsidRDefault="00A72C96" w:rsidP="00CA7FD7">
      <w:pPr>
        <w:numPr>
          <w:ilvl w:val="0"/>
          <w:numId w:val="7"/>
        </w:numPr>
        <w:spacing w:before="100" w:beforeAutospacing="1" w:after="100" w:afterAutospacing="1" w:line="240" w:lineRule="auto"/>
      </w:pPr>
      <w:proofErr w:type="spellStart"/>
      <w:r>
        <w:t>PageContext</w:t>
      </w:r>
      <w:proofErr w:type="spellEnd"/>
    </w:p>
    <w:p w:rsidR="00A72C96" w:rsidRDefault="00A72C96" w:rsidP="00CA7FD7">
      <w:pPr>
        <w:numPr>
          <w:ilvl w:val="0"/>
          <w:numId w:val="7"/>
        </w:numPr>
        <w:spacing w:before="100" w:beforeAutospacing="1" w:after="100" w:afterAutospacing="1" w:line="240" w:lineRule="auto"/>
      </w:pPr>
      <w:proofErr w:type="spellStart"/>
      <w:r>
        <w:t>JspFactory</w:t>
      </w:r>
      <w:proofErr w:type="spellEnd"/>
    </w:p>
    <w:p w:rsidR="00A72C96" w:rsidRDefault="00A72C96" w:rsidP="00CA7FD7">
      <w:pPr>
        <w:numPr>
          <w:ilvl w:val="0"/>
          <w:numId w:val="7"/>
        </w:numPr>
        <w:spacing w:before="100" w:beforeAutospacing="1" w:after="100" w:afterAutospacing="1" w:line="240" w:lineRule="auto"/>
      </w:pPr>
      <w:proofErr w:type="spellStart"/>
      <w:r>
        <w:t>JspEngineInfo</w:t>
      </w:r>
      <w:proofErr w:type="spellEnd"/>
    </w:p>
    <w:p w:rsidR="00A72C96" w:rsidRDefault="00A72C96" w:rsidP="00CA7FD7">
      <w:pPr>
        <w:numPr>
          <w:ilvl w:val="0"/>
          <w:numId w:val="7"/>
        </w:numPr>
        <w:spacing w:before="100" w:beforeAutospacing="1" w:after="100" w:afterAutospacing="1" w:line="240" w:lineRule="auto"/>
      </w:pPr>
      <w:proofErr w:type="spellStart"/>
      <w:r>
        <w:t>JspException</w:t>
      </w:r>
      <w:proofErr w:type="spellEnd"/>
    </w:p>
    <w:p w:rsidR="00A72C96" w:rsidRDefault="00A72C96" w:rsidP="00CA7FD7">
      <w:pPr>
        <w:numPr>
          <w:ilvl w:val="0"/>
          <w:numId w:val="7"/>
        </w:numPr>
        <w:spacing w:before="100" w:beforeAutospacing="1" w:after="100" w:afterAutospacing="1" w:line="240" w:lineRule="auto"/>
      </w:pPr>
      <w:proofErr w:type="spellStart"/>
      <w:r>
        <w:t>JspError</w:t>
      </w:r>
      <w:proofErr w:type="spellEnd"/>
    </w:p>
    <w:p w:rsidR="00A72C96" w:rsidRDefault="00C15487" w:rsidP="00A72C96">
      <w:pPr>
        <w:spacing w:after="0"/>
      </w:pPr>
      <w:r>
        <w:pict>
          <v:rect id="_x0000_i1029" style="width:0;height:1.5pt" o:hralign="center" o:hrstd="t" o:hr="t" fillcolor="#a0a0a0" stroked="f"/>
        </w:pict>
      </w:r>
    </w:p>
    <w:p w:rsidR="00A72C96" w:rsidRDefault="00A72C96" w:rsidP="00A72C96">
      <w:pPr>
        <w:pStyle w:val="Heading2"/>
      </w:pPr>
      <w:r>
        <w:lastRenderedPageBreak/>
        <w:t xml:space="preserve">The </w:t>
      </w:r>
      <w:proofErr w:type="spellStart"/>
      <w:r>
        <w:t>JspPage</w:t>
      </w:r>
      <w:proofErr w:type="spellEnd"/>
      <w:r>
        <w:t xml:space="preserve"> interface</w:t>
      </w:r>
    </w:p>
    <w:p w:rsidR="00A72C96" w:rsidRDefault="00A72C96" w:rsidP="00A72C96">
      <w:pPr>
        <w:pStyle w:val="NormalWeb"/>
      </w:pPr>
      <w:r>
        <w:t xml:space="preserve">According to the JSP specification, all the generated servlet classes must implement the </w:t>
      </w:r>
      <w:proofErr w:type="spellStart"/>
      <w:r>
        <w:t>JspPage</w:t>
      </w:r>
      <w:proofErr w:type="spellEnd"/>
      <w:r>
        <w:t xml:space="preserve"> interface. It extends the Servlet interface. It provides two life cycle methods. </w:t>
      </w:r>
    </w:p>
    <w:p w:rsidR="00A72C96" w:rsidRDefault="00A72C96" w:rsidP="00A72C96">
      <w:r>
        <w:rPr>
          <w:noProof/>
          <w:lang w:val="en-GB" w:eastAsia="en-GB"/>
        </w:rPr>
        <w:drawing>
          <wp:inline distT="0" distB="0" distL="0" distR="0">
            <wp:extent cx="1847850" cy="2971800"/>
            <wp:effectExtent l="0" t="0" r="0" b="0"/>
            <wp:docPr id="55" name="Picture 55" descr="JSP A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5" descr="JSP AP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47850" cy="2971800"/>
                    </a:xfrm>
                    <a:prstGeom prst="rect">
                      <a:avLst/>
                    </a:prstGeom>
                    <a:noFill/>
                    <a:ln>
                      <a:noFill/>
                    </a:ln>
                  </pic:spPr>
                </pic:pic>
              </a:graphicData>
            </a:graphic>
          </wp:inline>
        </w:drawing>
      </w:r>
    </w:p>
    <w:p w:rsidR="00A72C96" w:rsidRDefault="00A72C96" w:rsidP="00A72C96">
      <w:pPr>
        <w:pStyle w:val="Heading3"/>
      </w:pPr>
      <w:r>
        <w:t xml:space="preserve">Methods of </w:t>
      </w:r>
      <w:proofErr w:type="spellStart"/>
      <w:r>
        <w:t>JspPage</w:t>
      </w:r>
      <w:proofErr w:type="spellEnd"/>
      <w:r>
        <w:t xml:space="preserve"> interface</w:t>
      </w:r>
    </w:p>
    <w:p w:rsidR="00A72C96" w:rsidRDefault="00A72C96" w:rsidP="00CA7FD7">
      <w:pPr>
        <w:numPr>
          <w:ilvl w:val="0"/>
          <w:numId w:val="8"/>
        </w:numPr>
        <w:spacing w:before="100" w:beforeAutospacing="1" w:after="100" w:afterAutospacing="1" w:line="240" w:lineRule="auto"/>
      </w:pPr>
      <w:proofErr w:type="gramStart"/>
      <w:r>
        <w:rPr>
          <w:rStyle w:val="Strong"/>
        </w:rPr>
        <w:t>public</w:t>
      </w:r>
      <w:proofErr w:type="gramEnd"/>
      <w:r>
        <w:rPr>
          <w:rStyle w:val="Strong"/>
        </w:rPr>
        <w:t xml:space="preserve"> void </w:t>
      </w:r>
      <w:proofErr w:type="spellStart"/>
      <w:r>
        <w:rPr>
          <w:rStyle w:val="Strong"/>
        </w:rPr>
        <w:t>jspInit</w:t>
      </w:r>
      <w:proofErr w:type="spellEnd"/>
      <w:r>
        <w:rPr>
          <w:rStyle w:val="Strong"/>
        </w:rPr>
        <w:t>():</w:t>
      </w:r>
      <w:r>
        <w:t xml:space="preserve"> It is invoked only once during the life cycle of the JSP when JSP page is requested firstly. It is used to perform initialization. It is same as the </w:t>
      </w:r>
      <w:proofErr w:type="spellStart"/>
      <w:proofErr w:type="gramStart"/>
      <w:r>
        <w:t>init</w:t>
      </w:r>
      <w:proofErr w:type="spellEnd"/>
      <w:r>
        <w:t>(</w:t>
      </w:r>
      <w:proofErr w:type="gramEnd"/>
      <w:r>
        <w:t>) method of Servlet interface.</w:t>
      </w:r>
    </w:p>
    <w:p w:rsidR="00A72C96" w:rsidRDefault="00A72C96" w:rsidP="00CA7FD7">
      <w:pPr>
        <w:numPr>
          <w:ilvl w:val="0"/>
          <w:numId w:val="8"/>
        </w:numPr>
        <w:spacing w:before="100" w:beforeAutospacing="1" w:after="100" w:afterAutospacing="1" w:line="240" w:lineRule="auto"/>
      </w:pPr>
      <w:proofErr w:type="gramStart"/>
      <w:r>
        <w:rPr>
          <w:rStyle w:val="Strong"/>
        </w:rPr>
        <w:t>public</w:t>
      </w:r>
      <w:proofErr w:type="gramEnd"/>
      <w:r>
        <w:rPr>
          <w:rStyle w:val="Strong"/>
        </w:rPr>
        <w:t xml:space="preserve"> void </w:t>
      </w:r>
      <w:proofErr w:type="spellStart"/>
      <w:r>
        <w:rPr>
          <w:rStyle w:val="Strong"/>
        </w:rPr>
        <w:t>jspDestroy</w:t>
      </w:r>
      <w:proofErr w:type="spellEnd"/>
      <w:r>
        <w:rPr>
          <w:rStyle w:val="Strong"/>
        </w:rPr>
        <w:t>():</w:t>
      </w:r>
      <w:r>
        <w:t xml:space="preserve"> It is invoked only once during the life cycle of the JSP before the JSP page is destroyed. It can be used to perform some </w:t>
      </w:r>
      <w:proofErr w:type="spellStart"/>
      <w:r>
        <w:t>clean up</w:t>
      </w:r>
      <w:proofErr w:type="spellEnd"/>
      <w:r>
        <w:t xml:space="preserve"> operation.</w:t>
      </w:r>
    </w:p>
    <w:p w:rsidR="00A72C96" w:rsidRDefault="00C15487" w:rsidP="00A72C96">
      <w:pPr>
        <w:spacing w:after="0"/>
      </w:pPr>
      <w:r>
        <w:pict>
          <v:rect id="_x0000_i1030" style="width:0;height:1.5pt" o:hralign="center" o:hrstd="t" o:hr="t" fillcolor="#a0a0a0" stroked="f"/>
        </w:pict>
      </w:r>
    </w:p>
    <w:p w:rsidR="00A72C96" w:rsidRDefault="00A72C96" w:rsidP="00A72C96">
      <w:pPr>
        <w:pStyle w:val="Heading2"/>
      </w:pPr>
      <w:r>
        <w:t xml:space="preserve">The </w:t>
      </w:r>
      <w:proofErr w:type="spellStart"/>
      <w:r>
        <w:t>HttpJspPage</w:t>
      </w:r>
      <w:proofErr w:type="spellEnd"/>
      <w:r>
        <w:t xml:space="preserve"> interface</w:t>
      </w:r>
    </w:p>
    <w:p w:rsidR="00A72C96" w:rsidRDefault="00A72C96" w:rsidP="00A72C96">
      <w:pPr>
        <w:pStyle w:val="NormalWeb"/>
      </w:pPr>
      <w:r>
        <w:t xml:space="preserve">The </w:t>
      </w:r>
      <w:proofErr w:type="spellStart"/>
      <w:r>
        <w:t>HttpJspPage</w:t>
      </w:r>
      <w:proofErr w:type="spellEnd"/>
      <w:r>
        <w:t xml:space="preserve"> interface provides the one life cycle method of JSP. It extends the </w:t>
      </w:r>
      <w:proofErr w:type="spellStart"/>
      <w:r>
        <w:t>JspPage</w:t>
      </w:r>
      <w:proofErr w:type="spellEnd"/>
      <w:r>
        <w:t xml:space="preserve"> interface. </w:t>
      </w:r>
    </w:p>
    <w:p w:rsidR="00A72C96" w:rsidRDefault="00A72C96" w:rsidP="00A72C96">
      <w:pPr>
        <w:pStyle w:val="Heading3"/>
      </w:pPr>
      <w:r>
        <w:t xml:space="preserve">Method of </w:t>
      </w:r>
      <w:proofErr w:type="spellStart"/>
      <w:r>
        <w:t>HttpJspPage</w:t>
      </w:r>
      <w:proofErr w:type="spellEnd"/>
      <w:r>
        <w:t xml:space="preserve"> interface:</w:t>
      </w:r>
    </w:p>
    <w:p w:rsidR="00A72C96" w:rsidRDefault="00A72C96" w:rsidP="00CA7FD7">
      <w:pPr>
        <w:numPr>
          <w:ilvl w:val="0"/>
          <w:numId w:val="9"/>
        </w:numPr>
        <w:spacing w:before="100" w:beforeAutospacing="1" w:after="100" w:afterAutospacing="1" w:line="240" w:lineRule="auto"/>
      </w:pPr>
      <w:proofErr w:type="gramStart"/>
      <w:r>
        <w:rPr>
          <w:rStyle w:val="Strong"/>
        </w:rPr>
        <w:t>public</w:t>
      </w:r>
      <w:proofErr w:type="gramEnd"/>
      <w:r>
        <w:rPr>
          <w:rStyle w:val="Strong"/>
        </w:rPr>
        <w:t xml:space="preserve"> void _</w:t>
      </w:r>
      <w:proofErr w:type="spellStart"/>
      <w:r>
        <w:rPr>
          <w:rStyle w:val="Strong"/>
        </w:rPr>
        <w:t>jspService</w:t>
      </w:r>
      <w:proofErr w:type="spellEnd"/>
      <w:r>
        <w:rPr>
          <w:rStyle w:val="Strong"/>
        </w:rPr>
        <w:t>():</w:t>
      </w:r>
      <w:r>
        <w:t xml:space="preserve"> It is invoked each time when request for the JSP page comes to the container. It is used to process the request. The underscore _ signifies that you cannot override this method.</w:t>
      </w:r>
    </w:p>
    <w:p w:rsidR="00A72C96" w:rsidRDefault="00A72C96" w:rsidP="00A72C96"/>
    <w:p w:rsidR="00A72C96" w:rsidRDefault="00A72C96" w:rsidP="00A72C96"/>
    <w:p w:rsidR="00A72C96" w:rsidRDefault="00A72C96" w:rsidP="00A72C96"/>
    <w:p w:rsidR="00A72C96" w:rsidRDefault="00A72C96" w:rsidP="00A72C96"/>
    <w:p w:rsidR="00A72C96" w:rsidRPr="00A72C96" w:rsidRDefault="00A72C96" w:rsidP="00A72C96">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72C96">
        <w:rPr>
          <w:rFonts w:ascii="Times New Roman" w:eastAsia="Times New Roman" w:hAnsi="Times New Roman" w:cs="Times New Roman"/>
          <w:b/>
          <w:bCs/>
          <w:kern w:val="36"/>
          <w:sz w:val="48"/>
          <w:szCs w:val="48"/>
        </w:rPr>
        <w:t>Creating JSP in Eclipse IDE with Tomcat server</w:t>
      </w:r>
    </w:p>
    <w:p w:rsidR="00A72C96" w:rsidRPr="00A72C96" w:rsidRDefault="00A72C96" w:rsidP="00CA7F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Create a Dynamic web project</w:t>
      </w:r>
    </w:p>
    <w:p w:rsidR="00A72C96" w:rsidRPr="00A72C96" w:rsidRDefault="00A72C96" w:rsidP="00CA7F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lastRenderedPageBreak/>
        <w:t xml:space="preserve">create a </w:t>
      </w:r>
      <w:proofErr w:type="spellStart"/>
      <w:r w:rsidRPr="00A72C96">
        <w:rPr>
          <w:rFonts w:ascii="Times New Roman" w:eastAsia="Times New Roman" w:hAnsi="Times New Roman" w:cs="Times New Roman"/>
          <w:sz w:val="24"/>
          <w:szCs w:val="24"/>
        </w:rPr>
        <w:t>jsp</w:t>
      </w:r>
      <w:proofErr w:type="spellEnd"/>
    </w:p>
    <w:p w:rsidR="00A72C96" w:rsidRPr="00A72C96" w:rsidRDefault="00A72C96" w:rsidP="00CA7FD7">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start tomcat server and deploy the project</w:t>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1) Create the dynamic web project</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For creating a dynamic web project click on File Menu -&gt; New -&gt; dynamic web project -&gt; write your project name e.g. first -&gt; Finish.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172200" cy="4619625"/>
            <wp:effectExtent l="0" t="0" r="0" b="9525"/>
            <wp:docPr id="73" name="Picture 7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descr="Creating Servlet in eclipse ID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72200" cy="461962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96000" cy="4638675"/>
            <wp:effectExtent l="0" t="0" r="0" b="9525"/>
            <wp:docPr id="72" name="Picture 7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descr="Creating Servlet in eclipse ID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463867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76950" cy="4619625"/>
            <wp:effectExtent l="0" t="0" r="0" b="9525"/>
            <wp:docPr id="71" name="Picture 7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descr="Creating Servlet in eclipse ID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76950" cy="461962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48375" cy="4572000"/>
            <wp:effectExtent l="0" t="0" r="9525" b="0"/>
            <wp:docPr id="70" name="Picture 7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descr="Creating Servlet in eclipse ID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48375" cy="45720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48375" cy="4524375"/>
            <wp:effectExtent l="0" t="0" r="9525" b="9525"/>
            <wp:docPr id="69" name="Picture 6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descr="Creating Servlet in eclipse ID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48375" cy="452437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19800" cy="4543425"/>
            <wp:effectExtent l="0" t="0" r="0" b="9525"/>
            <wp:docPr id="68" name="Picture 6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Creating Servlet in eclipse ID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19800" cy="4543425"/>
                    </a:xfrm>
                    <a:prstGeom prst="rect">
                      <a:avLst/>
                    </a:prstGeom>
                    <a:noFill/>
                    <a:ln>
                      <a:noFill/>
                    </a:ln>
                  </pic:spPr>
                </pic:pic>
              </a:graphicData>
            </a:graphic>
          </wp:inline>
        </w:drawing>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2"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2) Create the JSP file in eclipse IDE</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For creating a </w:t>
      </w:r>
      <w:proofErr w:type="spellStart"/>
      <w:r w:rsidRPr="00A72C96">
        <w:rPr>
          <w:rFonts w:ascii="Times New Roman" w:eastAsia="Times New Roman" w:hAnsi="Times New Roman" w:cs="Times New Roman"/>
          <w:sz w:val="24"/>
          <w:szCs w:val="24"/>
        </w:rPr>
        <w:t>jsp</w:t>
      </w:r>
      <w:proofErr w:type="spellEnd"/>
      <w:r w:rsidRPr="00A72C96">
        <w:rPr>
          <w:rFonts w:ascii="Times New Roman" w:eastAsia="Times New Roman" w:hAnsi="Times New Roman" w:cs="Times New Roman"/>
          <w:sz w:val="24"/>
          <w:szCs w:val="24"/>
        </w:rPr>
        <w:t xml:space="preserve"> file explore the project by clicking the + icon -&gt; right click on </w:t>
      </w:r>
      <w:proofErr w:type="spellStart"/>
      <w:r w:rsidRPr="00A72C96">
        <w:rPr>
          <w:rFonts w:ascii="Times New Roman" w:eastAsia="Times New Roman" w:hAnsi="Times New Roman" w:cs="Times New Roman"/>
          <w:sz w:val="24"/>
          <w:szCs w:val="24"/>
        </w:rPr>
        <w:t>WebContent</w:t>
      </w:r>
      <w:proofErr w:type="spellEnd"/>
      <w:r w:rsidRPr="00A72C96">
        <w:rPr>
          <w:rFonts w:ascii="Times New Roman" w:eastAsia="Times New Roman" w:hAnsi="Times New Roman" w:cs="Times New Roman"/>
          <w:sz w:val="24"/>
          <w:szCs w:val="24"/>
        </w:rPr>
        <w:t xml:space="preserve"> -&gt; New -&gt; </w:t>
      </w:r>
      <w:proofErr w:type="spellStart"/>
      <w:r w:rsidRPr="00A72C96">
        <w:rPr>
          <w:rFonts w:ascii="Times New Roman" w:eastAsia="Times New Roman" w:hAnsi="Times New Roman" w:cs="Times New Roman"/>
          <w:sz w:val="24"/>
          <w:szCs w:val="24"/>
        </w:rPr>
        <w:t>jsp</w:t>
      </w:r>
      <w:proofErr w:type="spellEnd"/>
      <w:r w:rsidRPr="00A72C96">
        <w:rPr>
          <w:rFonts w:ascii="Times New Roman" w:eastAsia="Times New Roman" w:hAnsi="Times New Roman" w:cs="Times New Roman"/>
          <w:sz w:val="24"/>
          <w:szCs w:val="24"/>
        </w:rPr>
        <w:t xml:space="preserve"> -&gt; write your </w:t>
      </w:r>
      <w:proofErr w:type="spellStart"/>
      <w:r w:rsidRPr="00A72C96">
        <w:rPr>
          <w:rFonts w:ascii="Times New Roman" w:eastAsia="Times New Roman" w:hAnsi="Times New Roman" w:cs="Times New Roman"/>
          <w:sz w:val="24"/>
          <w:szCs w:val="24"/>
        </w:rPr>
        <w:t>jsp</w:t>
      </w:r>
      <w:proofErr w:type="spellEnd"/>
      <w:r w:rsidRPr="00A72C96">
        <w:rPr>
          <w:rFonts w:ascii="Times New Roman" w:eastAsia="Times New Roman" w:hAnsi="Times New Roman" w:cs="Times New Roman"/>
          <w:sz w:val="24"/>
          <w:szCs w:val="24"/>
        </w:rPr>
        <w:t xml:space="preserve"> file name e.g. index -&gt; next -&gt; Finish.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48375" cy="4572000"/>
            <wp:effectExtent l="0" t="0" r="9525" b="0"/>
            <wp:docPr id="67" name="Picture 6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Creating Servlet in eclipse ID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45720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76950" cy="4591050"/>
            <wp:effectExtent l="0" t="0" r="0" b="0"/>
            <wp:docPr id="66" name="Picture 6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Creating Servlet in eclipse ID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6950" cy="459105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86475" cy="4572000"/>
            <wp:effectExtent l="0" t="0" r="9525" b="0"/>
            <wp:docPr id="65" name="Picture 65"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descr="Creating Servlet in eclipse ID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6475" cy="45720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76950" cy="4610100"/>
            <wp:effectExtent l="0" t="0" r="0" b="0"/>
            <wp:docPr id="64" name="Picture 64"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1" descr="Creating Servlet in eclipse ID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6950" cy="46101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76950" cy="4619625"/>
            <wp:effectExtent l="0" t="0" r="0" b="9525"/>
            <wp:docPr id="63" name="Picture 63"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2" descr="Creating Servlet in eclipse IDE"/>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76950" cy="461962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86475" cy="4600575"/>
            <wp:effectExtent l="0" t="0" r="9525" b="9525"/>
            <wp:docPr id="62" name="Picture 62"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3" descr="Creating Servlet in eclipse ID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86475" cy="460057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lastRenderedPageBreak/>
        <w:t xml:space="preserve">Now JSP file is created, let's write some code.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67425" cy="4572000"/>
            <wp:effectExtent l="0" t="0" r="9525" b="0"/>
            <wp:docPr id="61" name="Picture 61"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4" descr="Creating Servlet in eclipse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425" cy="4572000"/>
                    </a:xfrm>
                    <a:prstGeom prst="rect">
                      <a:avLst/>
                    </a:prstGeom>
                    <a:noFill/>
                    <a:ln>
                      <a:noFill/>
                    </a:ln>
                  </pic:spPr>
                </pic:pic>
              </a:graphicData>
            </a:graphic>
          </wp:inline>
        </w:drawing>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3" style="width:0;height:1.5pt" o:hralign="center" o:hrstd="t" o:hr="t" fillcolor="#a0a0a0" stroked="f"/>
        </w:pic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3) Start the server and deploy the project:</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For starting the server and deploying the project in one step Right click on your project -&gt; Run As -&gt; Run on Server -&gt; choose tomcat server -&gt; next -&gt; </w:t>
      </w:r>
      <w:proofErr w:type="spellStart"/>
      <w:r w:rsidRPr="00A72C96">
        <w:rPr>
          <w:rFonts w:ascii="Times New Roman" w:eastAsia="Times New Roman" w:hAnsi="Times New Roman" w:cs="Times New Roman"/>
          <w:sz w:val="24"/>
          <w:szCs w:val="24"/>
        </w:rPr>
        <w:t>addAll</w:t>
      </w:r>
      <w:proofErr w:type="spellEnd"/>
      <w:r w:rsidRPr="00A72C96">
        <w:rPr>
          <w:rFonts w:ascii="Times New Roman" w:eastAsia="Times New Roman" w:hAnsi="Times New Roman" w:cs="Times New Roman"/>
          <w:sz w:val="24"/>
          <w:szCs w:val="24"/>
        </w:rPr>
        <w:t xml:space="preserve"> -&gt; finish. </w:t>
      </w:r>
    </w:p>
    <w:p w:rsidR="00A72C96" w:rsidRPr="00A72C96" w:rsidRDefault="00C15487" w:rsidP="00A72C96">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4" style="width:0;height:1.5pt" o:hralign="center" o:hrstd="t" o:hr="t" fillcolor="#a0a0a0" stroked="f"/>
        </w:pic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If you are using Eclipse IDE first time, you need to configure the tomcat server First</w:t>
      </w:r>
      <w:r w:rsidR="0027738C" w:rsidRPr="00A72C96">
        <w:rPr>
          <w:rFonts w:ascii="Times New Roman" w:eastAsia="Times New Roman" w:hAnsi="Times New Roman" w:cs="Times New Roman"/>
          <w:sz w:val="24"/>
          <w:szCs w:val="24"/>
        </w:rPr>
        <w:t xml:space="preserve"> </w:t>
      </w:r>
    </w:p>
    <w:p w:rsidR="00A72C96" w:rsidRPr="00A72C96" w:rsidRDefault="00A72C96" w:rsidP="00A72C96">
      <w:pPr>
        <w:spacing w:before="100" w:beforeAutospacing="1" w:after="100" w:afterAutospacing="1" w:line="240" w:lineRule="auto"/>
        <w:outlineLvl w:val="2"/>
        <w:rPr>
          <w:rFonts w:ascii="Times New Roman" w:eastAsia="Times New Roman" w:hAnsi="Times New Roman" w:cs="Times New Roman"/>
          <w:b/>
          <w:bCs/>
          <w:sz w:val="27"/>
          <w:szCs w:val="27"/>
        </w:rPr>
      </w:pPr>
      <w:r w:rsidRPr="00A72C96">
        <w:rPr>
          <w:rFonts w:ascii="Times New Roman" w:eastAsia="Times New Roman" w:hAnsi="Times New Roman" w:cs="Times New Roman"/>
          <w:b/>
          <w:bCs/>
          <w:sz w:val="27"/>
          <w:szCs w:val="27"/>
        </w:rPr>
        <w:t>Now start the tomcat server and deploy project</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t xml:space="preserve">For starting the server and deploying the project in one step Right click on your project -&gt; Run As -&gt; Run on Server -&gt; choose tomcat server -&gt; next -&gt; </w:t>
      </w:r>
      <w:proofErr w:type="spellStart"/>
      <w:r w:rsidRPr="00A72C96">
        <w:rPr>
          <w:rFonts w:ascii="Times New Roman" w:eastAsia="Times New Roman" w:hAnsi="Times New Roman" w:cs="Times New Roman"/>
          <w:sz w:val="24"/>
          <w:szCs w:val="24"/>
        </w:rPr>
        <w:t>addAll</w:t>
      </w:r>
      <w:proofErr w:type="spellEnd"/>
      <w:r w:rsidRPr="00A72C96">
        <w:rPr>
          <w:rFonts w:ascii="Times New Roman" w:eastAsia="Times New Roman" w:hAnsi="Times New Roman" w:cs="Times New Roman"/>
          <w:sz w:val="24"/>
          <w:szCs w:val="24"/>
        </w:rPr>
        <w:t xml:space="preserve"> -&gt; finish.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67425" cy="4572000"/>
            <wp:effectExtent l="0" t="0" r="9525" b="0"/>
            <wp:docPr id="60" name="Picture 60"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descr="Creating Servlet in eclipse ID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67425" cy="45720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57900" cy="4619625"/>
            <wp:effectExtent l="0" t="0" r="0" b="9525"/>
            <wp:docPr id="59" name="Picture 59"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descr="Creating Servlet in eclipse ID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57900" cy="4619625"/>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076950" cy="4629150"/>
            <wp:effectExtent l="0" t="0" r="0" b="0"/>
            <wp:docPr id="58" name="Picture 58"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9" descr="Creating Servlet in eclipse ID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076950" cy="462915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86475" cy="4572000"/>
            <wp:effectExtent l="0" t="0" r="9525" b="0"/>
            <wp:docPr id="57" name="Picture 57"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0" descr="Creating Servlet in eclipse ID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86475" cy="4572000"/>
                    </a:xfrm>
                    <a:prstGeom prst="rect">
                      <a:avLst/>
                    </a:prstGeom>
                    <a:noFill/>
                    <a:ln>
                      <a:noFill/>
                    </a:ln>
                  </pic:spPr>
                </pic:pic>
              </a:graphicData>
            </a:graphic>
          </wp:inline>
        </w:drawing>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sidRPr="00A72C96">
        <w:rPr>
          <w:rFonts w:ascii="Times New Roman" w:eastAsia="Times New Roman" w:hAnsi="Times New Roman" w:cs="Times New Roman"/>
          <w:sz w:val="24"/>
          <w:szCs w:val="24"/>
        </w:rPr>
        <w:lastRenderedPageBreak/>
        <w:t xml:space="preserve">Yes, </w:t>
      </w:r>
      <w:proofErr w:type="gramStart"/>
      <w:r w:rsidRPr="00A72C96">
        <w:rPr>
          <w:rFonts w:ascii="Times New Roman" w:eastAsia="Times New Roman" w:hAnsi="Times New Roman" w:cs="Times New Roman"/>
          <w:sz w:val="24"/>
          <w:szCs w:val="24"/>
        </w:rPr>
        <w:t>Let's</w:t>
      </w:r>
      <w:proofErr w:type="gramEnd"/>
      <w:r w:rsidRPr="00A72C96">
        <w:rPr>
          <w:rFonts w:ascii="Times New Roman" w:eastAsia="Times New Roman" w:hAnsi="Times New Roman" w:cs="Times New Roman"/>
          <w:sz w:val="24"/>
          <w:szCs w:val="24"/>
        </w:rPr>
        <w:t xml:space="preserve"> see JSP is successfully running now. </w:t>
      </w:r>
    </w:p>
    <w:p w:rsidR="00A72C96" w:rsidRPr="00A72C96" w:rsidRDefault="00A72C96" w:rsidP="00A72C96">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drawing>
          <wp:inline distT="0" distB="0" distL="0" distR="0">
            <wp:extent cx="6086475" cy="4572000"/>
            <wp:effectExtent l="0" t="0" r="9525" b="0"/>
            <wp:docPr id="56" name="Picture 56" descr="Creating Servlet in eclipse 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descr="Creating Servlet in eclipse ID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086475" cy="4572000"/>
                    </a:xfrm>
                    <a:prstGeom prst="rect">
                      <a:avLst/>
                    </a:prstGeom>
                    <a:noFill/>
                    <a:ln>
                      <a:noFill/>
                    </a:ln>
                  </pic:spPr>
                </pic:pic>
              </a:graphicData>
            </a:graphic>
          </wp:inline>
        </w:drawing>
      </w:r>
    </w:p>
    <w:p w:rsidR="00A72C96" w:rsidRDefault="00A72C96" w:rsidP="00A72C96"/>
    <w:p w:rsidR="00A72C96" w:rsidRDefault="00A72C96" w:rsidP="00A72C96"/>
    <w:p w:rsidR="00A72C96" w:rsidRDefault="00A72C96" w:rsidP="00A72C96">
      <w:pPr>
        <w:pStyle w:val="Heading1"/>
      </w:pPr>
      <w:r>
        <w:t xml:space="preserve">JSP </w:t>
      </w:r>
      <w:proofErr w:type="spellStart"/>
      <w:r>
        <w:t>Scriptlet</w:t>
      </w:r>
      <w:proofErr w:type="spellEnd"/>
      <w:r>
        <w:t xml:space="preserve"> tag (Scripting elements)</w:t>
      </w:r>
    </w:p>
    <w:p w:rsidR="00A72C96" w:rsidRDefault="00A72C96" w:rsidP="00A72C96">
      <w:pPr>
        <w:pStyle w:val="NormalWeb"/>
      </w:pPr>
      <w:r>
        <w:t xml:space="preserve">In JSP, java code can be written inside the </w:t>
      </w:r>
      <w:proofErr w:type="spellStart"/>
      <w:r>
        <w:t>jsp</w:t>
      </w:r>
      <w:proofErr w:type="spellEnd"/>
      <w:r>
        <w:t xml:space="preserve"> page using the </w:t>
      </w:r>
      <w:proofErr w:type="spellStart"/>
      <w:r>
        <w:t>scriptlet</w:t>
      </w:r>
      <w:proofErr w:type="spellEnd"/>
      <w:r>
        <w:t xml:space="preserve"> tag. Let's see what </w:t>
      </w:r>
      <w:proofErr w:type="gramStart"/>
      <w:r>
        <w:t>are the scripting elements</w:t>
      </w:r>
      <w:proofErr w:type="gramEnd"/>
      <w:r>
        <w:t xml:space="preserve"> first.</w:t>
      </w:r>
    </w:p>
    <w:p w:rsidR="00A72C96" w:rsidRDefault="00A72C96" w:rsidP="00A72C96">
      <w:pPr>
        <w:pStyle w:val="Heading2"/>
      </w:pPr>
      <w:r>
        <w:t>JSP Scripting elements</w:t>
      </w:r>
    </w:p>
    <w:p w:rsidR="00A72C96" w:rsidRDefault="00A72C96" w:rsidP="00A72C96">
      <w:pPr>
        <w:pStyle w:val="NormalWeb"/>
      </w:pPr>
      <w:r>
        <w:t xml:space="preserve">The scripting </w:t>
      </w:r>
      <w:proofErr w:type="gramStart"/>
      <w:r>
        <w:t>elements provides</w:t>
      </w:r>
      <w:proofErr w:type="gramEnd"/>
      <w:r>
        <w:t xml:space="preserve"> the ability to insert java code inside the </w:t>
      </w:r>
      <w:proofErr w:type="spellStart"/>
      <w:r>
        <w:t>jsp</w:t>
      </w:r>
      <w:proofErr w:type="spellEnd"/>
      <w:r>
        <w:t>. There are three types of scripting elements:</w:t>
      </w:r>
    </w:p>
    <w:p w:rsidR="00A72C96" w:rsidRDefault="00A72C96" w:rsidP="00CA7FD7">
      <w:pPr>
        <w:numPr>
          <w:ilvl w:val="0"/>
          <w:numId w:val="13"/>
        </w:numPr>
        <w:spacing w:before="100" w:beforeAutospacing="1" w:after="100" w:afterAutospacing="1" w:line="240" w:lineRule="auto"/>
      </w:pPr>
      <w:proofErr w:type="spellStart"/>
      <w:r>
        <w:t>scriptlet</w:t>
      </w:r>
      <w:proofErr w:type="spellEnd"/>
      <w:r>
        <w:t xml:space="preserve"> tag</w:t>
      </w:r>
    </w:p>
    <w:p w:rsidR="00A72C96" w:rsidRDefault="00A72C96" w:rsidP="00CA7FD7">
      <w:pPr>
        <w:numPr>
          <w:ilvl w:val="0"/>
          <w:numId w:val="13"/>
        </w:numPr>
        <w:spacing w:before="100" w:beforeAutospacing="1" w:after="100" w:afterAutospacing="1" w:line="240" w:lineRule="auto"/>
      </w:pPr>
      <w:r>
        <w:t>expression tag</w:t>
      </w:r>
    </w:p>
    <w:p w:rsidR="00A72C96" w:rsidRDefault="00A72C96" w:rsidP="00CA7FD7">
      <w:pPr>
        <w:numPr>
          <w:ilvl w:val="0"/>
          <w:numId w:val="13"/>
        </w:numPr>
        <w:spacing w:before="100" w:beforeAutospacing="1" w:after="100" w:afterAutospacing="1" w:line="240" w:lineRule="auto"/>
      </w:pPr>
      <w:r>
        <w:t>declaration tag</w:t>
      </w:r>
    </w:p>
    <w:p w:rsidR="00A72C96" w:rsidRDefault="00C15487" w:rsidP="00A72C96">
      <w:pPr>
        <w:spacing w:after="0"/>
      </w:pPr>
      <w:r>
        <w:pict>
          <v:rect id="_x0000_i1035" style="width:0;height:1.5pt" o:hralign="center" o:hrstd="t" o:hr="t" fillcolor="#a0a0a0" stroked="f"/>
        </w:pict>
      </w:r>
    </w:p>
    <w:p w:rsidR="00A72C96" w:rsidRDefault="00A72C96" w:rsidP="00A72C96">
      <w:pPr>
        <w:pStyle w:val="Heading3"/>
      </w:pPr>
      <w:r>
        <w:t xml:space="preserve">JSP </w:t>
      </w:r>
      <w:proofErr w:type="spellStart"/>
      <w:r>
        <w:t>scriptlet</w:t>
      </w:r>
      <w:proofErr w:type="spellEnd"/>
      <w:r>
        <w:t xml:space="preserve"> tag</w:t>
      </w:r>
    </w:p>
    <w:p w:rsidR="00A72C96" w:rsidRDefault="00A72C96" w:rsidP="00A72C96">
      <w:pPr>
        <w:pStyle w:val="NormalWeb"/>
      </w:pPr>
      <w:r>
        <w:t xml:space="preserve">A </w:t>
      </w:r>
      <w:proofErr w:type="spellStart"/>
      <w:r>
        <w:t>scriptlet</w:t>
      </w:r>
      <w:proofErr w:type="spellEnd"/>
      <w:r>
        <w:t xml:space="preserve"> tag is used to execute java source code in JSP. Syntax is as follows:</w:t>
      </w:r>
    </w:p>
    <w:p w:rsidR="00A72C96" w:rsidRDefault="00A72C96" w:rsidP="00CA7FD7">
      <w:pPr>
        <w:numPr>
          <w:ilvl w:val="0"/>
          <w:numId w:val="14"/>
        </w:numPr>
        <w:spacing w:before="100" w:beforeAutospacing="1" w:after="100" w:afterAutospacing="1" w:line="240" w:lineRule="auto"/>
      </w:pPr>
      <w:r>
        <w:lastRenderedPageBreak/>
        <w:t>&lt;%</w:t>
      </w:r>
      <w:proofErr w:type="gramStart"/>
      <w:r>
        <w:t>  java</w:t>
      </w:r>
      <w:proofErr w:type="gramEnd"/>
      <w:r>
        <w:t> source code %&gt;  </w:t>
      </w:r>
    </w:p>
    <w:p w:rsidR="00A72C96" w:rsidRDefault="00A72C96" w:rsidP="00A72C96">
      <w:pPr>
        <w:pStyle w:val="Heading3"/>
      </w:pPr>
      <w:r>
        <w:t xml:space="preserve">Example of JSP </w:t>
      </w:r>
      <w:proofErr w:type="spellStart"/>
      <w:r>
        <w:t>scriptlet</w:t>
      </w:r>
      <w:proofErr w:type="spellEnd"/>
      <w:r>
        <w:t xml:space="preserve"> tag</w:t>
      </w:r>
    </w:p>
    <w:p w:rsidR="00A72C96" w:rsidRDefault="00A72C96" w:rsidP="00A72C96">
      <w:pPr>
        <w:pStyle w:val="NormalWeb"/>
      </w:pPr>
      <w:r>
        <w:t>In this example, we are displaying a welcome message.</w:t>
      </w:r>
    </w:p>
    <w:p w:rsidR="00A72C96" w:rsidRDefault="00A72C96" w:rsidP="00CA7FD7">
      <w:pPr>
        <w:numPr>
          <w:ilvl w:val="0"/>
          <w:numId w:val="15"/>
        </w:numPr>
        <w:spacing w:before="100" w:beforeAutospacing="1" w:after="100" w:afterAutospacing="1" w:line="240" w:lineRule="auto"/>
      </w:pPr>
      <w:r>
        <w:rPr>
          <w:rStyle w:val="tag"/>
        </w:rPr>
        <w:t>&lt;</w:t>
      </w:r>
      <w:r>
        <w:rPr>
          <w:rStyle w:val="tag-name"/>
        </w:rPr>
        <w:t>html</w:t>
      </w:r>
      <w:r>
        <w:rPr>
          <w:rStyle w:val="tag"/>
        </w:rPr>
        <w:t>&gt;</w:t>
      </w:r>
      <w:r>
        <w:t>  </w:t>
      </w:r>
    </w:p>
    <w:p w:rsidR="00A72C96" w:rsidRDefault="00A72C96" w:rsidP="00CA7FD7">
      <w:pPr>
        <w:numPr>
          <w:ilvl w:val="0"/>
          <w:numId w:val="15"/>
        </w:numPr>
        <w:spacing w:before="100" w:beforeAutospacing="1" w:after="100" w:afterAutospacing="1" w:line="240" w:lineRule="auto"/>
      </w:pPr>
      <w:r>
        <w:rPr>
          <w:rStyle w:val="tag"/>
        </w:rPr>
        <w:t>&lt;</w:t>
      </w:r>
      <w:r>
        <w:rPr>
          <w:rStyle w:val="tag-name"/>
        </w:rPr>
        <w:t>body</w:t>
      </w:r>
      <w:r>
        <w:rPr>
          <w:rStyle w:val="tag"/>
        </w:rPr>
        <w:t>&gt;</w:t>
      </w:r>
      <w:r>
        <w:t>  </w:t>
      </w:r>
    </w:p>
    <w:p w:rsidR="00A72C96" w:rsidRDefault="00A72C96" w:rsidP="00CA7FD7">
      <w:pPr>
        <w:numPr>
          <w:ilvl w:val="0"/>
          <w:numId w:val="15"/>
        </w:numPr>
        <w:spacing w:before="100" w:beforeAutospacing="1" w:after="100" w:afterAutospacing="1" w:line="240" w:lineRule="auto"/>
      </w:pPr>
      <w:r>
        <w:rPr>
          <w:rStyle w:val="tag"/>
        </w:rPr>
        <w:t>&lt;</w:t>
      </w:r>
      <w:r>
        <w:t>% </w:t>
      </w:r>
      <w:proofErr w:type="spellStart"/>
      <w:proofErr w:type="gramStart"/>
      <w:r>
        <w:t>out.print</w:t>
      </w:r>
      <w:proofErr w:type="spellEnd"/>
      <w:r>
        <w:t>(</w:t>
      </w:r>
      <w:proofErr w:type="gramEnd"/>
      <w:r>
        <w:t>"welcome to </w:t>
      </w:r>
      <w:proofErr w:type="spellStart"/>
      <w:r>
        <w:t>jsp</w:t>
      </w:r>
      <w:proofErr w:type="spellEnd"/>
      <w:r>
        <w:t>"); %</w:t>
      </w:r>
      <w:r>
        <w:rPr>
          <w:rStyle w:val="tag"/>
        </w:rPr>
        <w:t>&gt;</w:t>
      </w:r>
      <w:r>
        <w:t>  </w:t>
      </w:r>
    </w:p>
    <w:p w:rsidR="00A72C96" w:rsidRDefault="00A72C96" w:rsidP="00CA7FD7">
      <w:pPr>
        <w:numPr>
          <w:ilvl w:val="0"/>
          <w:numId w:val="15"/>
        </w:numPr>
        <w:spacing w:before="100" w:beforeAutospacing="1" w:after="100" w:afterAutospacing="1" w:line="240" w:lineRule="auto"/>
      </w:pPr>
      <w:r>
        <w:rPr>
          <w:rStyle w:val="tag"/>
        </w:rPr>
        <w:t>&lt;/</w:t>
      </w:r>
      <w:r>
        <w:rPr>
          <w:rStyle w:val="tag-name"/>
        </w:rPr>
        <w:t>body</w:t>
      </w:r>
      <w:r>
        <w:rPr>
          <w:rStyle w:val="tag"/>
        </w:rPr>
        <w:t>&gt;</w:t>
      </w:r>
      <w:r>
        <w:t>  </w:t>
      </w:r>
    </w:p>
    <w:p w:rsidR="00A72C96" w:rsidRDefault="00A72C96" w:rsidP="00CA7FD7">
      <w:pPr>
        <w:numPr>
          <w:ilvl w:val="0"/>
          <w:numId w:val="15"/>
        </w:numPr>
        <w:spacing w:before="100" w:beforeAutospacing="1" w:after="100" w:afterAutospacing="1" w:line="240" w:lineRule="auto"/>
      </w:pPr>
      <w:r>
        <w:rPr>
          <w:rStyle w:val="tag"/>
        </w:rPr>
        <w:t>&lt;/</w:t>
      </w:r>
      <w:r>
        <w:rPr>
          <w:rStyle w:val="tag-name"/>
        </w:rPr>
        <w:t>html</w:t>
      </w:r>
      <w:r>
        <w:rPr>
          <w:rStyle w:val="tag"/>
        </w:rPr>
        <w:t>&gt;</w:t>
      </w:r>
      <w:r>
        <w:t>  </w:t>
      </w:r>
    </w:p>
    <w:p w:rsidR="00A72C96" w:rsidRDefault="00C15487" w:rsidP="00A72C96">
      <w:pPr>
        <w:spacing w:after="0"/>
      </w:pPr>
      <w:r>
        <w:pict>
          <v:rect id="_x0000_i1036" style="width:0;height:1.5pt" o:hralign="center" o:hrstd="t" o:hr="t" fillcolor="#a0a0a0" stroked="f"/>
        </w:pict>
      </w:r>
    </w:p>
    <w:p w:rsidR="00A72C96" w:rsidRDefault="00A72C96" w:rsidP="00A72C96">
      <w:pPr>
        <w:pStyle w:val="Heading3"/>
      </w:pPr>
      <w:r>
        <w:t xml:space="preserve">Example of JSP </w:t>
      </w:r>
      <w:proofErr w:type="spellStart"/>
      <w:r>
        <w:t>scriptlet</w:t>
      </w:r>
      <w:proofErr w:type="spellEnd"/>
      <w:r>
        <w:t xml:space="preserve"> tag that prints the user name</w:t>
      </w:r>
    </w:p>
    <w:p w:rsidR="00A72C96" w:rsidRDefault="00A72C96" w:rsidP="00A72C96">
      <w:pPr>
        <w:pStyle w:val="NormalWeb"/>
      </w:pPr>
      <w:r>
        <w:t xml:space="preserve">In this example, we have created two files index.html and </w:t>
      </w:r>
      <w:proofErr w:type="spellStart"/>
      <w:r>
        <w:t>welcome.jsp</w:t>
      </w:r>
      <w:proofErr w:type="spellEnd"/>
      <w:r>
        <w:t xml:space="preserve">. The index.html file gets the username from the user and the </w:t>
      </w:r>
      <w:proofErr w:type="spellStart"/>
      <w:r>
        <w:t>welcome.jsp</w:t>
      </w:r>
      <w:proofErr w:type="spellEnd"/>
      <w:r>
        <w:t xml:space="preserve"> file prints the username with the welcome message.</w:t>
      </w:r>
    </w:p>
    <w:p w:rsidR="00A72C96" w:rsidRDefault="00A72C96" w:rsidP="00A72C96">
      <w:pPr>
        <w:pStyle w:val="filename"/>
      </w:pPr>
      <w:r>
        <w:t>File: index.html</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html</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body</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form</w:t>
      </w:r>
      <w:r>
        <w:t> </w:t>
      </w:r>
      <w:r>
        <w:rPr>
          <w:rStyle w:val="attribute"/>
        </w:rPr>
        <w:t>action</w:t>
      </w:r>
      <w:r>
        <w:t>=</w:t>
      </w:r>
      <w:r>
        <w:rPr>
          <w:rStyle w:val="attribute-value"/>
        </w:rPr>
        <w:t>"</w:t>
      </w:r>
      <w:proofErr w:type="spellStart"/>
      <w:r>
        <w:rPr>
          <w:rStyle w:val="attribute-value"/>
        </w:rPr>
        <w:t>welcome.jsp</w:t>
      </w:r>
      <w:proofErr w:type="spellEnd"/>
      <w:r>
        <w:rPr>
          <w:rStyle w:val="attribute-value"/>
        </w:rPr>
        <w:t>"</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"text"</w:t>
      </w:r>
      <w:r>
        <w:t> </w:t>
      </w:r>
      <w:r>
        <w:rPr>
          <w:rStyle w:val="attribute"/>
        </w:rPr>
        <w:t>name</w:t>
      </w:r>
      <w:r>
        <w:t>=</w:t>
      </w:r>
      <w:r>
        <w:rPr>
          <w:rStyle w:val="attribute-value"/>
        </w:rPr>
        <w:t>"</w:t>
      </w:r>
      <w:proofErr w:type="spellStart"/>
      <w:r>
        <w:rPr>
          <w:rStyle w:val="attribute-value"/>
        </w:rPr>
        <w:t>uname</w:t>
      </w:r>
      <w:proofErr w:type="spellEnd"/>
      <w:r>
        <w:rPr>
          <w:rStyle w:val="attribute-value"/>
        </w:rPr>
        <w:t>"</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input</w:t>
      </w:r>
      <w:r>
        <w:t> </w:t>
      </w:r>
      <w:r>
        <w:rPr>
          <w:rStyle w:val="attribute"/>
        </w:rPr>
        <w:t>type</w:t>
      </w:r>
      <w:r>
        <w:t>=</w:t>
      </w:r>
      <w:r>
        <w:rPr>
          <w:rStyle w:val="attribute-value"/>
        </w:rPr>
        <w:t>"submit"</w:t>
      </w:r>
      <w:r>
        <w:t> </w:t>
      </w:r>
      <w:r>
        <w:rPr>
          <w:rStyle w:val="attribute"/>
        </w:rPr>
        <w:t>value</w:t>
      </w:r>
      <w:r>
        <w:t>=</w:t>
      </w:r>
      <w:r>
        <w:rPr>
          <w:rStyle w:val="attribute-value"/>
        </w:rPr>
        <w:t>"go"</w:t>
      </w:r>
      <w:r>
        <w:rPr>
          <w:rStyle w:val="tag"/>
        </w:rPr>
        <w:t>&gt;&lt;</w:t>
      </w:r>
      <w:proofErr w:type="spellStart"/>
      <w:r>
        <w:rPr>
          <w:rStyle w:val="tag-name"/>
        </w:rPr>
        <w:t>br</w:t>
      </w:r>
      <w:proofErr w:type="spellEnd"/>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form</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body</w:t>
      </w:r>
      <w:r>
        <w:rPr>
          <w:rStyle w:val="tag"/>
        </w:rPr>
        <w:t>&gt;</w:t>
      </w:r>
      <w:r>
        <w:t>  </w:t>
      </w:r>
    </w:p>
    <w:p w:rsidR="00A72C96" w:rsidRDefault="00A72C96" w:rsidP="00CA7FD7">
      <w:pPr>
        <w:numPr>
          <w:ilvl w:val="0"/>
          <w:numId w:val="16"/>
        </w:numPr>
        <w:spacing w:before="100" w:beforeAutospacing="1" w:after="100" w:afterAutospacing="1" w:line="240" w:lineRule="auto"/>
      </w:pPr>
      <w:r>
        <w:rPr>
          <w:rStyle w:val="tag"/>
        </w:rPr>
        <w:t>&lt;/</w:t>
      </w:r>
      <w:r>
        <w:rPr>
          <w:rStyle w:val="tag-name"/>
        </w:rPr>
        <w:t>html</w:t>
      </w:r>
      <w:r>
        <w:rPr>
          <w:rStyle w:val="tag"/>
        </w:rPr>
        <w:t>&gt;</w:t>
      </w:r>
      <w:r>
        <w:t>  </w:t>
      </w:r>
    </w:p>
    <w:p w:rsidR="00A72C96" w:rsidRDefault="00A72C96" w:rsidP="00A72C96">
      <w:pPr>
        <w:pStyle w:val="filename"/>
      </w:pPr>
      <w:r>
        <w:t xml:space="preserve">File: </w:t>
      </w:r>
      <w:proofErr w:type="spellStart"/>
      <w:r>
        <w:t>welcome.jsp</w:t>
      </w:r>
      <w:proofErr w:type="spellEnd"/>
    </w:p>
    <w:p w:rsidR="00A72C96" w:rsidRDefault="00A72C96" w:rsidP="00CA7FD7">
      <w:pPr>
        <w:numPr>
          <w:ilvl w:val="0"/>
          <w:numId w:val="17"/>
        </w:numPr>
        <w:spacing w:before="100" w:beforeAutospacing="1" w:after="100" w:afterAutospacing="1" w:line="240" w:lineRule="auto"/>
      </w:pPr>
      <w:r>
        <w:t>&lt;html&gt;  </w:t>
      </w:r>
    </w:p>
    <w:p w:rsidR="00A72C96" w:rsidRDefault="00A72C96" w:rsidP="00CA7FD7">
      <w:pPr>
        <w:numPr>
          <w:ilvl w:val="0"/>
          <w:numId w:val="17"/>
        </w:numPr>
        <w:spacing w:before="100" w:beforeAutospacing="1" w:after="100" w:afterAutospacing="1" w:line="240" w:lineRule="auto"/>
      </w:pPr>
      <w:r>
        <w:t>&lt;body&gt;  </w:t>
      </w:r>
    </w:p>
    <w:p w:rsidR="00A72C96" w:rsidRDefault="00A72C96" w:rsidP="00CA7FD7">
      <w:pPr>
        <w:numPr>
          <w:ilvl w:val="0"/>
          <w:numId w:val="17"/>
        </w:numPr>
        <w:spacing w:before="100" w:beforeAutospacing="1" w:after="100" w:afterAutospacing="1" w:line="240" w:lineRule="auto"/>
      </w:pPr>
      <w:r>
        <w:t>&lt;%  </w:t>
      </w:r>
    </w:p>
    <w:p w:rsidR="00A72C96" w:rsidRDefault="00A72C96" w:rsidP="00CA7FD7">
      <w:pPr>
        <w:numPr>
          <w:ilvl w:val="0"/>
          <w:numId w:val="17"/>
        </w:numPr>
        <w:spacing w:before="100" w:beforeAutospacing="1" w:after="100" w:afterAutospacing="1" w:line="240" w:lineRule="auto"/>
      </w:pPr>
      <w:r>
        <w:t>String name=</w:t>
      </w:r>
      <w:proofErr w:type="spellStart"/>
      <w:r>
        <w:t>request.getParameter</w:t>
      </w:r>
      <w:proofErr w:type="spellEnd"/>
      <w:r>
        <w:t>(</w:t>
      </w:r>
      <w:r>
        <w:rPr>
          <w:rStyle w:val="string"/>
        </w:rPr>
        <w:t>"</w:t>
      </w:r>
      <w:proofErr w:type="spellStart"/>
      <w:r>
        <w:rPr>
          <w:rStyle w:val="string"/>
        </w:rPr>
        <w:t>uname</w:t>
      </w:r>
      <w:proofErr w:type="spellEnd"/>
      <w:r>
        <w:rPr>
          <w:rStyle w:val="string"/>
        </w:rPr>
        <w:t>"</w:t>
      </w:r>
      <w:r>
        <w:t>);  </w:t>
      </w:r>
    </w:p>
    <w:p w:rsidR="00A72C96" w:rsidRDefault="00A72C96" w:rsidP="00CA7FD7">
      <w:pPr>
        <w:numPr>
          <w:ilvl w:val="0"/>
          <w:numId w:val="17"/>
        </w:numPr>
        <w:spacing w:before="100" w:beforeAutospacing="1" w:after="100" w:afterAutospacing="1" w:line="240" w:lineRule="auto"/>
      </w:pPr>
      <w:proofErr w:type="spellStart"/>
      <w:r>
        <w:t>out.print</w:t>
      </w:r>
      <w:proofErr w:type="spellEnd"/>
      <w:r>
        <w:t>(</w:t>
      </w:r>
      <w:r>
        <w:rPr>
          <w:rStyle w:val="string"/>
        </w:rPr>
        <w:t>"welcome "</w:t>
      </w:r>
      <w:r>
        <w:t>+name);  </w:t>
      </w:r>
    </w:p>
    <w:p w:rsidR="00A72C96" w:rsidRDefault="00A72C96" w:rsidP="00CA7FD7">
      <w:pPr>
        <w:numPr>
          <w:ilvl w:val="0"/>
          <w:numId w:val="17"/>
        </w:numPr>
        <w:spacing w:before="100" w:beforeAutospacing="1" w:after="100" w:afterAutospacing="1" w:line="240" w:lineRule="auto"/>
      </w:pPr>
      <w:r>
        <w:t>%&gt;  </w:t>
      </w:r>
    </w:p>
    <w:p w:rsidR="00A72C96" w:rsidRDefault="00A72C96" w:rsidP="00CA7FD7">
      <w:pPr>
        <w:numPr>
          <w:ilvl w:val="0"/>
          <w:numId w:val="17"/>
        </w:numPr>
        <w:spacing w:before="100" w:beforeAutospacing="1" w:after="100" w:afterAutospacing="1" w:line="240" w:lineRule="auto"/>
      </w:pPr>
      <w:r>
        <w:t>&lt;/form&gt;  </w:t>
      </w:r>
    </w:p>
    <w:p w:rsidR="00A72C96" w:rsidRDefault="00A72C96" w:rsidP="00CA7FD7">
      <w:pPr>
        <w:numPr>
          <w:ilvl w:val="0"/>
          <w:numId w:val="17"/>
        </w:numPr>
        <w:spacing w:before="100" w:beforeAutospacing="1" w:after="100" w:afterAutospacing="1" w:line="240" w:lineRule="auto"/>
      </w:pPr>
      <w:r>
        <w:t>&lt;/body&gt;  </w:t>
      </w:r>
    </w:p>
    <w:p w:rsidR="00A72C96" w:rsidRDefault="00A72C96" w:rsidP="00CA7FD7">
      <w:pPr>
        <w:numPr>
          <w:ilvl w:val="0"/>
          <w:numId w:val="17"/>
        </w:numPr>
        <w:spacing w:before="100" w:beforeAutospacing="1" w:after="100" w:afterAutospacing="1" w:line="240" w:lineRule="auto"/>
      </w:pPr>
      <w:r>
        <w:t>&lt;/html&gt;  </w:t>
      </w:r>
    </w:p>
    <w:p w:rsidR="00A72C96" w:rsidRDefault="00A72C96" w:rsidP="00A72C96"/>
    <w:p w:rsidR="00E243C2" w:rsidRDefault="00E243C2" w:rsidP="00A72C96"/>
    <w:p w:rsidR="00E243C2" w:rsidRDefault="00E243C2" w:rsidP="00A72C96"/>
    <w:p w:rsidR="00E243C2" w:rsidRPr="00E243C2" w:rsidRDefault="00E243C2" w:rsidP="00E243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43C2">
        <w:rPr>
          <w:rFonts w:ascii="Times New Roman" w:eastAsia="Times New Roman" w:hAnsi="Times New Roman" w:cs="Times New Roman"/>
          <w:b/>
          <w:bCs/>
          <w:kern w:val="36"/>
          <w:sz w:val="48"/>
          <w:szCs w:val="48"/>
        </w:rPr>
        <w:t>JSP expression tag</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code placed within </w:t>
      </w:r>
      <w:r w:rsidRPr="00E243C2">
        <w:rPr>
          <w:rFonts w:ascii="Times New Roman" w:eastAsia="Times New Roman" w:hAnsi="Times New Roman" w:cs="Times New Roman"/>
          <w:b/>
          <w:bCs/>
          <w:sz w:val="24"/>
          <w:szCs w:val="24"/>
        </w:rPr>
        <w:t>JSP expression tag</w:t>
      </w:r>
      <w:r w:rsidRPr="00E243C2">
        <w:rPr>
          <w:rFonts w:ascii="Times New Roman" w:eastAsia="Times New Roman" w:hAnsi="Times New Roman" w:cs="Times New Roman"/>
          <w:sz w:val="24"/>
          <w:szCs w:val="24"/>
        </w:rPr>
        <w:t xml:space="preserve"> is </w:t>
      </w:r>
      <w:r w:rsidRPr="00E243C2">
        <w:rPr>
          <w:rFonts w:ascii="Times New Roman" w:eastAsia="Times New Roman" w:hAnsi="Times New Roman" w:cs="Times New Roman"/>
          <w:i/>
          <w:iCs/>
          <w:sz w:val="24"/>
          <w:szCs w:val="24"/>
        </w:rPr>
        <w:t>written to the output stream of the response</w:t>
      </w:r>
      <w:r w:rsidRPr="00E243C2">
        <w:rPr>
          <w:rFonts w:ascii="Times New Roman" w:eastAsia="Times New Roman" w:hAnsi="Times New Roman" w:cs="Times New Roman"/>
          <w:sz w:val="24"/>
          <w:szCs w:val="24"/>
        </w:rPr>
        <w:t xml:space="preserve">. So you need not write </w:t>
      </w:r>
      <w:proofErr w:type="spellStart"/>
      <w:proofErr w:type="gramStart"/>
      <w:r w:rsidRPr="00E243C2">
        <w:rPr>
          <w:rFonts w:ascii="Times New Roman" w:eastAsia="Times New Roman" w:hAnsi="Times New Roman" w:cs="Times New Roman"/>
          <w:sz w:val="24"/>
          <w:szCs w:val="24"/>
        </w:rPr>
        <w:t>out.print</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 xml:space="preserve">) to write data. It is mainly used to print the values of variable or method.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lastRenderedPageBreak/>
        <w:t>Syntax of JSP expression tag</w:t>
      </w:r>
    </w:p>
    <w:p w:rsidR="00E243C2" w:rsidRPr="00E243C2" w:rsidRDefault="00E243C2" w:rsidP="00CA7FD7">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w:t>
      </w:r>
      <w:proofErr w:type="gramStart"/>
      <w:r w:rsidRPr="00E243C2">
        <w:rPr>
          <w:rFonts w:ascii="Times New Roman" w:eastAsia="Times New Roman" w:hAnsi="Times New Roman" w:cs="Times New Roman"/>
          <w:sz w:val="24"/>
          <w:szCs w:val="24"/>
        </w:rPr>
        <w:t>  statement</w:t>
      </w:r>
      <w:proofErr w:type="gramEnd"/>
      <w:r w:rsidRPr="00E243C2">
        <w:rPr>
          <w:rFonts w:ascii="Times New Roman" w:eastAsia="Times New Roman" w:hAnsi="Times New Roman" w:cs="Times New Roman"/>
          <w:sz w:val="24"/>
          <w:szCs w:val="24"/>
        </w:rPr>
        <w:t> %&gt;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Example of JSP expression tag</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In this example of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expression tag, we are simply displaying a welcome message.</w:t>
      </w:r>
    </w:p>
    <w:p w:rsidR="00E243C2" w:rsidRPr="00E243C2" w:rsidRDefault="00E243C2" w:rsidP="00CA7F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"welcome to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%&gt;  </w:t>
      </w:r>
    </w:p>
    <w:p w:rsidR="00E243C2" w:rsidRPr="00E243C2" w:rsidRDefault="00E243C2" w:rsidP="00CA7F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E243C2">
      <w:pPr>
        <w:spacing w:before="100" w:beforeAutospacing="1" w:after="100" w:afterAutospacing="1" w:line="240" w:lineRule="auto"/>
        <w:outlineLvl w:val="3"/>
        <w:rPr>
          <w:rFonts w:ascii="Times New Roman" w:eastAsia="Times New Roman" w:hAnsi="Times New Roman" w:cs="Times New Roman"/>
          <w:b/>
          <w:bCs/>
          <w:sz w:val="24"/>
          <w:szCs w:val="24"/>
        </w:rPr>
      </w:pPr>
      <w:r w:rsidRPr="00E243C2">
        <w:rPr>
          <w:rFonts w:ascii="Times New Roman" w:eastAsia="Times New Roman" w:hAnsi="Times New Roman" w:cs="Times New Roman"/>
          <w:b/>
          <w:bCs/>
          <w:sz w:val="24"/>
          <w:szCs w:val="24"/>
        </w:rPr>
        <w:t>Note: Do not end your statement with semicolon in case of expression tag.</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Example of JSP expression tag that prints current time</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To display the current time, we have used the </w:t>
      </w:r>
      <w:proofErr w:type="spellStart"/>
      <w:proofErr w:type="gramStart"/>
      <w:r w:rsidRPr="00E243C2">
        <w:rPr>
          <w:rFonts w:ascii="Times New Roman" w:eastAsia="Times New Roman" w:hAnsi="Times New Roman" w:cs="Times New Roman"/>
          <w:sz w:val="24"/>
          <w:szCs w:val="24"/>
        </w:rPr>
        <w:t>getTime</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 xml:space="preserve">) method of Calendar class. The </w:t>
      </w:r>
      <w:proofErr w:type="spellStart"/>
      <w:proofErr w:type="gramStart"/>
      <w:r w:rsidRPr="00E243C2">
        <w:rPr>
          <w:rFonts w:ascii="Times New Roman" w:eastAsia="Times New Roman" w:hAnsi="Times New Roman" w:cs="Times New Roman"/>
          <w:sz w:val="24"/>
          <w:szCs w:val="24"/>
        </w:rPr>
        <w:t>getTime</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 xml:space="preserve">) is an instance method of Calendar class, so we have called it after getting the instance of Calendar class by the </w:t>
      </w:r>
      <w:proofErr w:type="spellStart"/>
      <w:r w:rsidRPr="00E243C2">
        <w:rPr>
          <w:rFonts w:ascii="Times New Roman" w:eastAsia="Times New Roman" w:hAnsi="Times New Roman" w:cs="Times New Roman"/>
          <w:sz w:val="24"/>
          <w:szCs w:val="24"/>
        </w:rPr>
        <w:t>getInstance</w:t>
      </w:r>
      <w:proofErr w:type="spellEnd"/>
      <w:r w:rsidRPr="00E243C2">
        <w:rPr>
          <w:rFonts w:ascii="Times New Roman" w:eastAsia="Times New Roman" w:hAnsi="Times New Roman" w:cs="Times New Roman"/>
          <w:sz w:val="24"/>
          <w:szCs w:val="24"/>
        </w:rPr>
        <w:t>() method.</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index.jsp</w:t>
      </w:r>
      <w:proofErr w:type="spellEnd"/>
    </w:p>
    <w:p w:rsidR="00E243C2" w:rsidRPr="00E243C2" w:rsidRDefault="00E243C2" w:rsidP="00CA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Current Time: &lt;%= </w:t>
      </w:r>
      <w:proofErr w:type="gramStart"/>
      <w:r w:rsidRPr="00E243C2">
        <w:rPr>
          <w:rFonts w:ascii="Times New Roman" w:eastAsia="Times New Roman" w:hAnsi="Times New Roman" w:cs="Times New Roman"/>
          <w:sz w:val="24"/>
          <w:szCs w:val="24"/>
        </w:rPr>
        <w:t>java.util.Calendar.getInstance(</w:t>
      </w:r>
      <w:proofErr w:type="gramEnd"/>
      <w:r w:rsidRPr="00E243C2">
        <w:rPr>
          <w:rFonts w:ascii="Times New Roman" w:eastAsia="Times New Roman" w:hAnsi="Times New Roman" w:cs="Times New Roman"/>
          <w:sz w:val="24"/>
          <w:szCs w:val="24"/>
        </w:rPr>
        <w:t>).getTime() %&gt;  </w:t>
      </w:r>
    </w:p>
    <w:p w:rsidR="00E243C2" w:rsidRPr="00E243C2" w:rsidRDefault="00E243C2" w:rsidP="00CA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Example of JSP expression tag that prints the user name</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In this example, we are printing the username using the expression tag. The index.html file gets the username and sends the request to the </w:t>
      </w:r>
      <w:proofErr w:type="spellStart"/>
      <w:r w:rsidRPr="00E243C2">
        <w:rPr>
          <w:rFonts w:ascii="Times New Roman" w:eastAsia="Times New Roman" w:hAnsi="Times New Roman" w:cs="Times New Roman"/>
          <w:sz w:val="24"/>
          <w:szCs w:val="24"/>
        </w:rPr>
        <w:t>welcome.jsp</w:t>
      </w:r>
      <w:proofErr w:type="spellEnd"/>
      <w:r w:rsidRPr="00E243C2">
        <w:rPr>
          <w:rFonts w:ascii="Times New Roman" w:eastAsia="Times New Roman" w:hAnsi="Times New Roman" w:cs="Times New Roman"/>
          <w:sz w:val="24"/>
          <w:szCs w:val="24"/>
        </w:rPr>
        <w:t xml:space="preserve"> file, which displays the username.</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File: </w:t>
      </w:r>
      <w:proofErr w:type="spellStart"/>
      <w:r w:rsidRPr="00E243C2">
        <w:rPr>
          <w:rFonts w:ascii="Times New Roman" w:eastAsia="Times New Roman" w:hAnsi="Times New Roman" w:cs="Times New Roman"/>
          <w:sz w:val="24"/>
          <w:szCs w:val="24"/>
        </w:rPr>
        <w:t>index.jsp</w:t>
      </w:r>
      <w:proofErr w:type="spellEnd"/>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&lt;form action="</w:t>
      </w:r>
      <w:proofErr w:type="spellStart"/>
      <w:r w:rsidRPr="00E243C2">
        <w:rPr>
          <w:rFonts w:ascii="Times New Roman" w:eastAsia="Times New Roman" w:hAnsi="Times New Roman" w:cs="Times New Roman"/>
          <w:sz w:val="24"/>
          <w:szCs w:val="24"/>
        </w:rPr>
        <w:t>welcome.jsp</w:t>
      </w:r>
      <w:proofErr w:type="spellEnd"/>
      <w:r w:rsidRPr="00E243C2">
        <w:rPr>
          <w:rFonts w:ascii="Times New Roman" w:eastAsia="Times New Roman" w:hAnsi="Times New Roman" w:cs="Times New Roman"/>
          <w:sz w:val="24"/>
          <w:szCs w:val="24"/>
        </w:rPr>
        <w:t>"&gt;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&lt;input type="text" name="</w:t>
      </w:r>
      <w:proofErr w:type="spellStart"/>
      <w:r w:rsidRPr="00E243C2">
        <w:rPr>
          <w:rFonts w:ascii="Times New Roman" w:eastAsia="Times New Roman" w:hAnsi="Times New Roman" w:cs="Times New Roman"/>
          <w:sz w:val="24"/>
          <w:szCs w:val="24"/>
        </w:rPr>
        <w:t>uname</w:t>
      </w:r>
      <w:proofErr w:type="spellEnd"/>
      <w:r w:rsidRPr="00E243C2">
        <w:rPr>
          <w:rFonts w:ascii="Times New Roman" w:eastAsia="Times New Roman" w:hAnsi="Times New Roman" w:cs="Times New Roman"/>
          <w:sz w:val="24"/>
          <w:szCs w:val="24"/>
        </w:rPr>
        <w:t>"&gt;&lt;</w:t>
      </w:r>
      <w:proofErr w:type="spellStart"/>
      <w:r w:rsidRPr="00E243C2">
        <w:rPr>
          <w:rFonts w:ascii="Times New Roman" w:eastAsia="Times New Roman" w:hAnsi="Times New Roman" w:cs="Times New Roman"/>
          <w:sz w:val="24"/>
          <w:szCs w:val="24"/>
        </w:rPr>
        <w:t>br</w:t>
      </w:r>
      <w:proofErr w:type="spellEnd"/>
      <w:r w:rsidRPr="00E243C2">
        <w:rPr>
          <w:rFonts w:ascii="Times New Roman" w:eastAsia="Times New Roman" w:hAnsi="Times New Roman" w:cs="Times New Roman"/>
          <w:sz w:val="24"/>
          <w:szCs w:val="24"/>
        </w:rPr>
        <w:t>/&gt;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&lt;input type="submit" value="go"&gt;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&lt;/form&gt;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File: </w:t>
      </w:r>
      <w:proofErr w:type="spellStart"/>
      <w:r w:rsidRPr="00E243C2">
        <w:rPr>
          <w:rFonts w:ascii="Times New Roman" w:eastAsia="Times New Roman" w:hAnsi="Times New Roman" w:cs="Times New Roman"/>
          <w:sz w:val="24"/>
          <w:szCs w:val="24"/>
        </w:rPr>
        <w:t>welcome.jsp</w:t>
      </w:r>
      <w:proofErr w:type="spellEnd"/>
    </w:p>
    <w:p w:rsidR="00E243C2" w:rsidRPr="00E243C2" w:rsidRDefault="00E243C2" w:rsidP="00CA7F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"Welcome "+</w:t>
      </w:r>
      <w:proofErr w:type="spellStart"/>
      <w:proofErr w:type="gramStart"/>
      <w:r w:rsidRPr="00E243C2">
        <w:rPr>
          <w:rFonts w:ascii="Times New Roman" w:eastAsia="Times New Roman" w:hAnsi="Times New Roman" w:cs="Times New Roman"/>
          <w:sz w:val="24"/>
          <w:szCs w:val="24"/>
        </w:rPr>
        <w:t>request.getParameter</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w:t>
      </w:r>
      <w:proofErr w:type="spellStart"/>
      <w:r w:rsidRPr="00E243C2">
        <w:rPr>
          <w:rFonts w:ascii="Times New Roman" w:eastAsia="Times New Roman" w:hAnsi="Times New Roman" w:cs="Times New Roman"/>
          <w:sz w:val="24"/>
          <w:szCs w:val="24"/>
        </w:rPr>
        <w:t>uname</w:t>
      </w:r>
      <w:proofErr w:type="spellEnd"/>
      <w:r w:rsidRPr="00E243C2">
        <w:rPr>
          <w:rFonts w:ascii="Times New Roman" w:eastAsia="Times New Roman" w:hAnsi="Times New Roman" w:cs="Times New Roman"/>
          <w:sz w:val="24"/>
          <w:szCs w:val="24"/>
        </w:rPr>
        <w:t>") %&gt;  </w:t>
      </w:r>
    </w:p>
    <w:p w:rsidR="00E243C2" w:rsidRPr="00E243C2" w:rsidRDefault="00E243C2" w:rsidP="00CA7F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Default="00E243C2" w:rsidP="00A72C96"/>
    <w:p w:rsidR="00E243C2" w:rsidRPr="00E243C2" w:rsidRDefault="00E243C2" w:rsidP="00E243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43C2">
        <w:rPr>
          <w:rFonts w:ascii="Times New Roman" w:eastAsia="Times New Roman" w:hAnsi="Times New Roman" w:cs="Times New Roman"/>
          <w:b/>
          <w:bCs/>
          <w:kern w:val="36"/>
          <w:sz w:val="48"/>
          <w:szCs w:val="48"/>
        </w:rPr>
        <w:t>JSP Declaration Tag</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w:t>
      </w:r>
      <w:r w:rsidRPr="00E243C2">
        <w:rPr>
          <w:rFonts w:ascii="Times New Roman" w:eastAsia="Times New Roman" w:hAnsi="Times New Roman" w:cs="Times New Roman"/>
          <w:b/>
          <w:bCs/>
          <w:sz w:val="24"/>
          <w:szCs w:val="24"/>
        </w:rPr>
        <w:t>JSP declaration tag</w:t>
      </w:r>
      <w:r w:rsidRPr="00E243C2">
        <w:rPr>
          <w:rFonts w:ascii="Times New Roman" w:eastAsia="Times New Roman" w:hAnsi="Times New Roman" w:cs="Times New Roman"/>
          <w:sz w:val="24"/>
          <w:szCs w:val="24"/>
        </w:rPr>
        <w:t xml:space="preserve"> is used </w:t>
      </w:r>
      <w:r w:rsidRPr="00E243C2">
        <w:rPr>
          <w:rFonts w:ascii="Times New Roman" w:eastAsia="Times New Roman" w:hAnsi="Times New Roman" w:cs="Times New Roman"/>
          <w:i/>
          <w:iCs/>
          <w:sz w:val="24"/>
          <w:szCs w:val="24"/>
        </w:rPr>
        <w:t>to declare fields and methods</w:t>
      </w:r>
      <w:r w:rsidRPr="00E243C2">
        <w:rPr>
          <w:rFonts w:ascii="Times New Roman" w:eastAsia="Times New Roman" w:hAnsi="Times New Roman" w:cs="Times New Roman"/>
          <w:sz w:val="24"/>
          <w:szCs w:val="24"/>
        </w:rPr>
        <w:t>.</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code written inside 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declaration tag is placed outside the </w:t>
      </w:r>
      <w:proofErr w:type="gramStart"/>
      <w:r w:rsidRPr="00E243C2">
        <w:rPr>
          <w:rFonts w:ascii="Times New Roman" w:eastAsia="Times New Roman" w:hAnsi="Times New Roman" w:cs="Times New Roman"/>
          <w:sz w:val="24"/>
          <w:szCs w:val="24"/>
        </w:rPr>
        <w:t>service(</w:t>
      </w:r>
      <w:proofErr w:type="gramEnd"/>
      <w:r w:rsidRPr="00E243C2">
        <w:rPr>
          <w:rFonts w:ascii="Times New Roman" w:eastAsia="Times New Roman" w:hAnsi="Times New Roman" w:cs="Times New Roman"/>
          <w:sz w:val="24"/>
          <w:szCs w:val="24"/>
        </w:rPr>
        <w:t>) method of auto generated servlet.</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So it doesn't get memory at each request. </w:t>
      </w:r>
    </w:p>
    <w:p w:rsidR="00E243C2" w:rsidRPr="00E243C2" w:rsidRDefault="00E243C2" w:rsidP="00E243C2">
      <w:pPr>
        <w:spacing w:before="100" w:beforeAutospacing="1" w:after="100" w:afterAutospacing="1" w:line="240" w:lineRule="auto"/>
        <w:outlineLvl w:val="3"/>
        <w:rPr>
          <w:rFonts w:ascii="Times New Roman" w:eastAsia="Times New Roman" w:hAnsi="Times New Roman" w:cs="Times New Roman"/>
          <w:b/>
          <w:bCs/>
          <w:sz w:val="24"/>
          <w:szCs w:val="24"/>
        </w:rPr>
      </w:pPr>
      <w:r w:rsidRPr="00E243C2">
        <w:rPr>
          <w:rFonts w:ascii="Times New Roman" w:eastAsia="Times New Roman" w:hAnsi="Times New Roman" w:cs="Times New Roman"/>
          <w:b/>
          <w:bCs/>
          <w:sz w:val="24"/>
          <w:szCs w:val="24"/>
        </w:rPr>
        <w:t>Syntax of JSP declaration tag</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The syntax of the declaration tag is as follows:</w:t>
      </w:r>
    </w:p>
    <w:p w:rsidR="00E243C2" w:rsidRPr="00E243C2" w:rsidRDefault="00E243C2" w:rsidP="00CA7FD7">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w:t>
      </w:r>
      <w:proofErr w:type="gramStart"/>
      <w:r w:rsidRPr="00E243C2">
        <w:rPr>
          <w:rFonts w:ascii="Times New Roman" w:eastAsia="Times New Roman" w:hAnsi="Times New Roman" w:cs="Times New Roman"/>
          <w:sz w:val="24"/>
          <w:szCs w:val="24"/>
        </w:rPr>
        <w:t>field</w:t>
      </w:r>
      <w:proofErr w:type="gramEnd"/>
      <w:r w:rsidRPr="00E243C2">
        <w:rPr>
          <w:rFonts w:ascii="Times New Roman" w:eastAsia="Times New Roman" w:hAnsi="Times New Roman" w:cs="Times New Roman"/>
          <w:sz w:val="24"/>
          <w:szCs w:val="24"/>
        </w:rPr>
        <w:t> or method declaration %&gt;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 xml:space="preserve">Difference between JSP </w:t>
      </w:r>
      <w:proofErr w:type="spellStart"/>
      <w:r w:rsidRPr="00E243C2">
        <w:rPr>
          <w:rFonts w:ascii="Times New Roman" w:eastAsia="Times New Roman" w:hAnsi="Times New Roman" w:cs="Times New Roman"/>
          <w:b/>
          <w:bCs/>
          <w:sz w:val="27"/>
          <w:szCs w:val="27"/>
        </w:rPr>
        <w:t>Scriptlet</w:t>
      </w:r>
      <w:proofErr w:type="spellEnd"/>
      <w:r w:rsidRPr="00E243C2">
        <w:rPr>
          <w:rFonts w:ascii="Times New Roman" w:eastAsia="Times New Roman" w:hAnsi="Times New Roman" w:cs="Times New Roman"/>
          <w:b/>
          <w:bCs/>
          <w:sz w:val="27"/>
          <w:szCs w:val="27"/>
        </w:rPr>
        <w:t xml:space="preserve"> tag and Declaration tag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93"/>
        <w:gridCol w:w="5697"/>
      </w:tblGrid>
      <w:tr w:rsidR="00E243C2" w:rsidRPr="00E243C2" w:rsidTr="00E243C2">
        <w:trPr>
          <w:tblCellSpacing w:w="15" w:type="dxa"/>
        </w:trPr>
        <w:tc>
          <w:tcPr>
            <w:tcW w:w="0" w:type="auto"/>
            <w:vAlign w:val="center"/>
            <w:hideMark/>
          </w:tcPr>
          <w:p w:rsidR="00E243C2" w:rsidRPr="00E243C2" w:rsidRDefault="00E243C2" w:rsidP="00E243C2">
            <w:pPr>
              <w:spacing w:after="0" w:line="240" w:lineRule="auto"/>
              <w:jc w:val="center"/>
              <w:rPr>
                <w:rFonts w:ascii="Times New Roman" w:eastAsia="Times New Roman" w:hAnsi="Times New Roman" w:cs="Times New Roman"/>
                <w:b/>
                <w:bCs/>
                <w:sz w:val="24"/>
                <w:szCs w:val="24"/>
              </w:rPr>
            </w:pPr>
            <w:proofErr w:type="spellStart"/>
            <w:r w:rsidRPr="00E243C2">
              <w:rPr>
                <w:rFonts w:ascii="Times New Roman" w:eastAsia="Times New Roman" w:hAnsi="Times New Roman" w:cs="Times New Roman"/>
                <w:b/>
                <w:bCs/>
                <w:sz w:val="24"/>
                <w:szCs w:val="24"/>
              </w:rPr>
              <w:t>Jsp</w:t>
            </w:r>
            <w:proofErr w:type="spellEnd"/>
            <w:r w:rsidRPr="00E243C2">
              <w:rPr>
                <w:rFonts w:ascii="Times New Roman" w:eastAsia="Times New Roman" w:hAnsi="Times New Roman" w:cs="Times New Roman"/>
                <w:b/>
                <w:bCs/>
                <w:sz w:val="24"/>
                <w:szCs w:val="24"/>
              </w:rPr>
              <w:t xml:space="preserve"> </w:t>
            </w:r>
            <w:proofErr w:type="spellStart"/>
            <w:r w:rsidRPr="00E243C2">
              <w:rPr>
                <w:rFonts w:ascii="Times New Roman" w:eastAsia="Times New Roman" w:hAnsi="Times New Roman" w:cs="Times New Roman"/>
                <w:b/>
                <w:bCs/>
                <w:sz w:val="24"/>
                <w:szCs w:val="24"/>
              </w:rPr>
              <w:t>Scriptlet</w:t>
            </w:r>
            <w:proofErr w:type="spellEnd"/>
            <w:r w:rsidRPr="00E243C2">
              <w:rPr>
                <w:rFonts w:ascii="Times New Roman" w:eastAsia="Times New Roman" w:hAnsi="Times New Roman" w:cs="Times New Roman"/>
                <w:b/>
                <w:bCs/>
                <w:sz w:val="24"/>
                <w:szCs w:val="24"/>
              </w:rPr>
              <w:t xml:space="preserve"> Tag</w:t>
            </w:r>
          </w:p>
        </w:tc>
        <w:tc>
          <w:tcPr>
            <w:tcW w:w="0" w:type="auto"/>
            <w:vAlign w:val="center"/>
            <w:hideMark/>
          </w:tcPr>
          <w:p w:rsidR="00E243C2" w:rsidRPr="00E243C2" w:rsidRDefault="00E243C2" w:rsidP="00E243C2">
            <w:pPr>
              <w:spacing w:after="0" w:line="240" w:lineRule="auto"/>
              <w:jc w:val="center"/>
              <w:rPr>
                <w:rFonts w:ascii="Times New Roman" w:eastAsia="Times New Roman" w:hAnsi="Times New Roman" w:cs="Times New Roman"/>
                <w:b/>
                <w:bCs/>
                <w:sz w:val="24"/>
                <w:szCs w:val="24"/>
              </w:rPr>
            </w:pPr>
            <w:proofErr w:type="spellStart"/>
            <w:r w:rsidRPr="00E243C2">
              <w:rPr>
                <w:rFonts w:ascii="Times New Roman" w:eastAsia="Times New Roman" w:hAnsi="Times New Roman" w:cs="Times New Roman"/>
                <w:b/>
                <w:bCs/>
                <w:sz w:val="24"/>
                <w:szCs w:val="24"/>
              </w:rPr>
              <w:t>Jsp</w:t>
            </w:r>
            <w:proofErr w:type="spellEnd"/>
            <w:r w:rsidRPr="00E243C2">
              <w:rPr>
                <w:rFonts w:ascii="Times New Roman" w:eastAsia="Times New Roman" w:hAnsi="Times New Roman" w:cs="Times New Roman"/>
                <w:b/>
                <w:bCs/>
                <w:sz w:val="24"/>
                <w:szCs w:val="24"/>
              </w:rPr>
              <w:t xml:space="preserve"> Declaration Tag</w:t>
            </w:r>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w:t>
            </w:r>
            <w:proofErr w:type="spellStart"/>
            <w:r w:rsidRPr="00E243C2">
              <w:rPr>
                <w:rFonts w:ascii="Times New Roman" w:eastAsia="Times New Roman" w:hAnsi="Times New Roman" w:cs="Times New Roman"/>
                <w:sz w:val="24"/>
                <w:szCs w:val="24"/>
              </w:rPr>
              <w:t>scriptlet</w:t>
            </w:r>
            <w:proofErr w:type="spellEnd"/>
            <w:r w:rsidRPr="00E243C2">
              <w:rPr>
                <w:rFonts w:ascii="Times New Roman" w:eastAsia="Times New Roman" w:hAnsi="Times New Roman" w:cs="Times New Roman"/>
                <w:sz w:val="24"/>
                <w:szCs w:val="24"/>
              </w:rPr>
              <w:t xml:space="preserve"> tag can only declare variables not methods.</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declaration tag can declare variables as well as methods.</w:t>
            </w:r>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declaration of </w:t>
            </w:r>
            <w:proofErr w:type="spellStart"/>
            <w:r w:rsidRPr="00E243C2">
              <w:rPr>
                <w:rFonts w:ascii="Times New Roman" w:eastAsia="Times New Roman" w:hAnsi="Times New Roman" w:cs="Times New Roman"/>
                <w:sz w:val="24"/>
                <w:szCs w:val="24"/>
              </w:rPr>
              <w:t>scriptlet</w:t>
            </w:r>
            <w:proofErr w:type="spellEnd"/>
            <w:r w:rsidRPr="00E243C2">
              <w:rPr>
                <w:rFonts w:ascii="Times New Roman" w:eastAsia="Times New Roman" w:hAnsi="Times New Roman" w:cs="Times New Roman"/>
                <w:sz w:val="24"/>
                <w:szCs w:val="24"/>
              </w:rPr>
              <w:t xml:space="preserve"> tag is placed inside the _</w:t>
            </w:r>
            <w:proofErr w:type="spellStart"/>
            <w:proofErr w:type="gramStart"/>
            <w:r w:rsidRPr="00E243C2">
              <w:rPr>
                <w:rFonts w:ascii="Times New Roman" w:eastAsia="Times New Roman" w:hAnsi="Times New Roman" w:cs="Times New Roman"/>
                <w:sz w:val="24"/>
                <w:szCs w:val="24"/>
              </w:rPr>
              <w:t>jspService</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 method.</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declaration of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declaration tag is placed outside the _</w:t>
            </w:r>
            <w:proofErr w:type="spellStart"/>
            <w:proofErr w:type="gramStart"/>
            <w:r w:rsidRPr="00E243C2">
              <w:rPr>
                <w:rFonts w:ascii="Times New Roman" w:eastAsia="Times New Roman" w:hAnsi="Times New Roman" w:cs="Times New Roman"/>
                <w:sz w:val="24"/>
                <w:szCs w:val="24"/>
              </w:rPr>
              <w:t>jspService</w:t>
            </w:r>
            <w:proofErr w:type="spellEnd"/>
            <w:r w:rsidRPr="00E243C2">
              <w:rPr>
                <w:rFonts w:ascii="Times New Roman" w:eastAsia="Times New Roman" w:hAnsi="Times New Roman" w:cs="Times New Roman"/>
                <w:sz w:val="24"/>
                <w:szCs w:val="24"/>
              </w:rPr>
              <w:t>(</w:t>
            </w:r>
            <w:proofErr w:type="gramEnd"/>
            <w:r w:rsidRPr="00E243C2">
              <w:rPr>
                <w:rFonts w:ascii="Times New Roman" w:eastAsia="Times New Roman" w:hAnsi="Times New Roman" w:cs="Times New Roman"/>
                <w:sz w:val="24"/>
                <w:szCs w:val="24"/>
              </w:rPr>
              <w:t>) method.</w:t>
            </w:r>
          </w:p>
        </w:tc>
      </w:tr>
    </w:tbl>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Example of JSP declaration tag that declares field</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In this example of JSP declaration tag, we are declaring the field and printing the value of the declared field using 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expression tag.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243C2">
        <w:rPr>
          <w:rFonts w:ascii="Times New Roman" w:eastAsia="Times New Roman" w:hAnsi="Times New Roman" w:cs="Times New Roman"/>
          <w:b/>
          <w:bCs/>
          <w:sz w:val="27"/>
          <w:szCs w:val="27"/>
        </w:rPr>
        <w:t>index.jsp</w:t>
      </w:r>
      <w:proofErr w:type="spellEnd"/>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w:t>
      </w:r>
      <w:proofErr w:type="spellStart"/>
      <w:proofErr w:type="gramStart"/>
      <w:r w:rsidRPr="00E243C2">
        <w:rPr>
          <w:rFonts w:ascii="Times New Roman" w:eastAsia="Times New Roman" w:hAnsi="Times New Roman" w:cs="Times New Roman"/>
          <w:sz w:val="24"/>
          <w:szCs w:val="24"/>
        </w:rPr>
        <w:t>int</w:t>
      </w:r>
      <w:proofErr w:type="spellEnd"/>
      <w:proofErr w:type="gramEnd"/>
      <w:r w:rsidRPr="00E243C2">
        <w:rPr>
          <w:rFonts w:ascii="Times New Roman" w:eastAsia="Times New Roman" w:hAnsi="Times New Roman" w:cs="Times New Roman"/>
          <w:sz w:val="24"/>
          <w:szCs w:val="24"/>
        </w:rPr>
        <w:t> data=50; %&gt;  </w:t>
      </w:r>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"Value of the variable is:"+data %&gt;  </w:t>
      </w:r>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C15487" w:rsidP="00E243C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7" style="width:0;height:1.5pt" o:hralign="center" o:hrstd="t" o:hr="t" fillcolor="#a0a0a0" stroked="f"/>
        </w:pic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r w:rsidRPr="00E243C2">
        <w:rPr>
          <w:rFonts w:ascii="Times New Roman" w:eastAsia="Times New Roman" w:hAnsi="Times New Roman" w:cs="Times New Roman"/>
          <w:b/>
          <w:bCs/>
          <w:sz w:val="27"/>
          <w:szCs w:val="27"/>
        </w:rPr>
        <w:t>Example of JSP declaration tag that declares method</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In this example of JSP declaration tag, we are defining the method which returns the cube of given number and calling this method from 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expression tag. But we can also use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w:t>
      </w:r>
      <w:proofErr w:type="spellStart"/>
      <w:r w:rsidRPr="00E243C2">
        <w:rPr>
          <w:rFonts w:ascii="Times New Roman" w:eastAsia="Times New Roman" w:hAnsi="Times New Roman" w:cs="Times New Roman"/>
          <w:sz w:val="24"/>
          <w:szCs w:val="24"/>
        </w:rPr>
        <w:t>scriptlet</w:t>
      </w:r>
      <w:proofErr w:type="spellEnd"/>
      <w:r w:rsidRPr="00E243C2">
        <w:rPr>
          <w:rFonts w:ascii="Times New Roman" w:eastAsia="Times New Roman" w:hAnsi="Times New Roman" w:cs="Times New Roman"/>
          <w:sz w:val="24"/>
          <w:szCs w:val="24"/>
        </w:rPr>
        <w:t xml:space="preserve"> tag to call the declared method. </w:t>
      </w:r>
    </w:p>
    <w:p w:rsidR="00E243C2" w:rsidRPr="00E243C2" w:rsidRDefault="00E243C2" w:rsidP="00E243C2">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E243C2">
        <w:rPr>
          <w:rFonts w:ascii="Times New Roman" w:eastAsia="Times New Roman" w:hAnsi="Times New Roman" w:cs="Times New Roman"/>
          <w:b/>
          <w:bCs/>
          <w:sz w:val="27"/>
          <w:szCs w:val="27"/>
        </w:rPr>
        <w:t>index.jsp</w:t>
      </w:r>
      <w:proofErr w:type="spellEnd"/>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w:t>
      </w:r>
    </w:p>
    <w:p w:rsidR="00C15487"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int</w:t>
      </w:r>
      <w:proofErr w:type="spellEnd"/>
      <w:r w:rsidRPr="00E243C2">
        <w:rPr>
          <w:rFonts w:ascii="Times New Roman" w:eastAsia="Times New Roman" w:hAnsi="Times New Roman" w:cs="Times New Roman"/>
          <w:sz w:val="24"/>
          <w:szCs w:val="24"/>
        </w:rPr>
        <w:t> cube(</w:t>
      </w:r>
      <w:proofErr w:type="spellStart"/>
      <w:r w:rsidRPr="00E243C2">
        <w:rPr>
          <w:rFonts w:ascii="Times New Roman" w:eastAsia="Times New Roman" w:hAnsi="Times New Roman" w:cs="Times New Roman"/>
          <w:sz w:val="24"/>
          <w:szCs w:val="24"/>
        </w:rPr>
        <w:t>int</w:t>
      </w:r>
      <w:proofErr w:type="spellEnd"/>
      <w:r w:rsidRPr="00E243C2">
        <w:rPr>
          <w:rFonts w:ascii="Times New Roman" w:eastAsia="Times New Roman" w:hAnsi="Times New Roman" w:cs="Times New Roman"/>
          <w:sz w:val="24"/>
          <w:szCs w:val="24"/>
        </w:rPr>
        <w:t> n)</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lastRenderedPageBreak/>
        <w: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return n*n*n</w:t>
      </w:r>
      <w:bookmarkStart w:id="20" w:name="_GoBack"/>
      <w:bookmarkEnd w:id="20"/>
      <w:r w:rsidRPr="00E243C2">
        <w:rPr>
          <w:rFonts w:ascii="Times New Roman" w:eastAsia="Times New Roman" w:hAnsi="Times New Roman" w:cs="Times New Roman"/>
          <w:sz w:val="24"/>
          <w:szCs w:val="24"/>
        </w:rPr>
        <w: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%&gt;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 "Cube of 3 is:"+</w:t>
      </w:r>
      <w:proofErr w:type="gramStart"/>
      <w:r w:rsidRPr="00E243C2">
        <w:rPr>
          <w:rFonts w:ascii="Times New Roman" w:eastAsia="Times New Roman" w:hAnsi="Times New Roman" w:cs="Times New Roman"/>
          <w:sz w:val="24"/>
          <w:szCs w:val="24"/>
        </w:rPr>
        <w:t>cube(</w:t>
      </w:r>
      <w:proofErr w:type="gramEnd"/>
      <w:r w:rsidRPr="00E243C2">
        <w:rPr>
          <w:rFonts w:ascii="Times New Roman" w:eastAsia="Times New Roman" w:hAnsi="Times New Roman" w:cs="Times New Roman"/>
          <w:sz w:val="24"/>
          <w:szCs w:val="24"/>
        </w:rPr>
        <w:t>3) %&gt;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&lt;/body&gt;  </w:t>
      </w:r>
    </w:p>
    <w:p w:rsidR="00E243C2" w:rsidRPr="00E243C2" w:rsidRDefault="00E243C2" w:rsidP="00CA7FD7">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&lt;/html&gt;  </w:t>
      </w:r>
    </w:p>
    <w:p w:rsidR="00E243C2" w:rsidRPr="00E243C2" w:rsidRDefault="00E243C2" w:rsidP="00E243C2">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E243C2">
        <w:rPr>
          <w:rFonts w:ascii="Times New Roman" w:eastAsia="Times New Roman" w:hAnsi="Times New Roman" w:cs="Times New Roman"/>
          <w:b/>
          <w:bCs/>
          <w:kern w:val="36"/>
          <w:sz w:val="48"/>
          <w:szCs w:val="48"/>
        </w:rPr>
        <w:t>JSP Implicit Objects</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There are </w:t>
      </w:r>
      <w:r w:rsidRPr="00E243C2">
        <w:rPr>
          <w:rFonts w:ascii="Times New Roman" w:eastAsia="Times New Roman" w:hAnsi="Times New Roman" w:cs="Times New Roman"/>
          <w:b/>
          <w:bCs/>
          <w:sz w:val="24"/>
          <w:szCs w:val="24"/>
        </w:rPr>
        <w:t xml:space="preserve">9 </w:t>
      </w:r>
      <w:proofErr w:type="spellStart"/>
      <w:r w:rsidRPr="00E243C2">
        <w:rPr>
          <w:rFonts w:ascii="Times New Roman" w:eastAsia="Times New Roman" w:hAnsi="Times New Roman" w:cs="Times New Roman"/>
          <w:b/>
          <w:bCs/>
          <w:sz w:val="24"/>
          <w:szCs w:val="24"/>
        </w:rPr>
        <w:t>jsp</w:t>
      </w:r>
      <w:proofErr w:type="spellEnd"/>
      <w:r w:rsidRPr="00E243C2">
        <w:rPr>
          <w:rFonts w:ascii="Times New Roman" w:eastAsia="Times New Roman" w:hAnsi="Times New Roman" w:cs="Times New Roman"/>
          <w:b/>
          <w:bCs/>
          <w:sz w:val="24"/>
          <w:szCs w:val="24"/>
        </w:rPr>
        <w:t xml:space="preserve"> implicit objects</w:t>
      </w:r>
      <w:r w:rsidRPr="00E243C2">
        <w:rPr>
          <w:rFonts w:ascii="Times New Roman" w:eastAsia="Times New Roman" w:hAnsi="Times New Roman" w:cs="Times New Roman"/>
          <w:sz w:val="24"/>
          <w:szCs w:val="24"/>
        </w:rPr>
        <w:t xml:space="preserve">. These objects are </w:t>
      </w:r>
      <w:r w:rsidRPr="00E243C2">
        <w:rPr>
          <w:rFonts w:ascii="Times New Roman" w:eastAsia="Times New Roman" w:hAnsi="Times New Roman" w:cs="Times New Roman"/>
          <w:i/>
          <w:iCs/>
          <w:sz w:val="24"/>
          <w:szCs w:val="24"/>
        </w:rPr>
        <w:t xml:space="preserve">created by the web </w:t>
      </w:r>
      <w:proofErr w:type="gramStart"/>
      <w:r w:rsidRPr="00E243C2">
        <w:rPr>
          <w:rFonts w:ascii="Times New Roman" w:eastAsia="Times New Roman" w:hAnsi="Times New Roman" w:cs="Times New Roman"/>
          <w:i/>
          <w:iCs/>
          <w:sz w:val="24"/>
          <w:szCs w:val="24"/>
        </w:rPr>
        <w:t>container</w:t>
      </w:r>
      <w:r w:rsidRPr="00E243C2">
        <w:rPr>
          <w:rFonts w:ascii="Times New Roman" w:eastAsia="Times New Roman" w:hAnsi="Times New Roman" w:cs="Times New Roman"/>
          <w:sz w:val="24"/>
          <w:szCs w:val="24"/>
        </w:rPr>
        <w:t xml:space="preserve"> that are</w:t>
      </w:r>
      <w:proofErr w:type="gramEnd"/>
      <w:r w:rsidRPr="00E243C2">
        <w:rPr>
          <w:rFonts w:ascii="Times New Roman" w:eastAsia="Times New Roman" w:hAnsi="Times New Roman" w:cs="Times New Roman"/>
          <w:sz w:val="24"/>
          <w:szCs w:val="24"/>
        </w:rPr>
        <w:t xml:space="preserve"> available to all the </w:t>
      </w:r>
      <w:proofErr w:type="spellStart"/>
      <w:r w:rsidRPr="00E243C2">
        <w:rPr>
          <w:rFonts w:ascii="Times New Roman" w:eastAsia="Times New Roman" w:hAnsi="Times New Roman" w:cs="Times New Roman"/>
          <w:sz w:val="24"/>
          <w:szCs w:val="24"/>
        </w:rPr>
        <w:t>jsp</w:t>
      </w:r>
      <w:proofErr w:type="spellEnd"/>
      <w:r w:rsidRPr="00E243C2">
        <w:rPr>
          <w:rFonts w:ascii="Times New Roman" w:eastAsia="Times New Roman" w:hAnsi="Times New Roman" w:cs="Times New Roman"/>
          <w:sz w:val="24"/>
          <w:szCs w:val="24"/>
        </w:rPr>
        <w:t xml:space="preserve"> pages.</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 xml:space="preserve">The available implicit objects are out, request, </w:t>
      </w:r>
      <w:proofErr w:type="spellStart"/>
      <w:r w:rsidRPr="00E243C2">
        <w:rPr>
          <w:rFonts w:ascii="Times New Roman" w:eastAsia="Times New Roman" w:hAnsi="Times New Roman" w:cs="Times New Roman"/>
          <w:sz w:val="24"/>
          <w:szCs w:val="24"/>
        </w:rPr>
        <w:t>config</w:t>
      </w:r>
      <w:proofErr w:type="spellEnd"/>
      <w:r w:rsidRPr="00E243C2">
        <w:rPr>
          <w:rFonts w:ascii="Times New Roman" w:eastAsia="Times New Roman" w:hAnsi="Times New Roman" w:cs="Times New Roman"/>
          <w:sz w:val="24"/>
          <w:szCs w:val="24"/>
        </w:rPr>
        <w:t>, session, application etc.</w:t>
      </w:r>
    </w:p>
    <w:p w:rsidR="00E243C2" w:rsidRPr="00E243C2" w:rsidRDefault="00E243C2" w:rsidP="00E243C2">
      <w:pPr>
        <w:spacing w:before="100" w:beforeAutospacing="1" w:after="100" w:afterAutospacing="1"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A list of the 9 implicit objects is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89"/>
        <w:gridCol w:w="2102"/>
      </w:tblGrid>
      <w:tr w:rsidR="00E243C2" w:rsidRPr="00E243C2" w:rsidTr="00E243C2">
        <w:trPr>
          <w:tblCellSpacing w:w="15" w:type="dxa"/>
        </w:trPr>
        <w:tc>
          <w:tcPr>
            <w:tcW w:w="0" w:type="auto"/>
            <w:vAlign w:val="center"/>
            <w:hideMark/>
          </w:tcPr>
          <w:p w:rsidR="00E243C2" w:rsidRPr="00E243C2" w:rsidRDefault="00E243C2" w:rsidP="00E243C2">
            <w:pPr>
              <w:spacing w:after="0" w:line="240" w:lineRule="auto"/>
              <w:jc w:val="center"/>
              <w:rPr>
                <w:rFonts w:ascii="Times New Roman" w:eastAsia="Times New Roman" w:hAnsi="Times New Roman" w:cs="Times New Roman"/>
                <w:b/>
                <w:bCs/>
                <w:sz w:val="24"/>
                <w:szCs w:val="24"/>
              </w:rPr>
            </w:pPr>
            <w:r w:rsidRPr="00E243C2">
              <w:rPr>
                <w:rFonts w:ascii="Times New Roman" w:eastAsia="Times New Roman" w:hAnsi="Times New Roman" w:cs="Times New Roman"/>
                <w:b/>
                <w:bCs/>
                <w:sz w:val="24"/>
                <w:szCs w:val="24"/>
              </w:rPr>
              <w:t>Object</w:t>
            </w:r>
          </w:p>
        </w:tc>
        <w:tc>
          <w:tcPr>
            <w:tcW w:w="0" w:type="auto"/>
            <w:vAlign w:val="center"/>
            <w:hideMark/>
          </w:tcPr>
          <w:p w:rsidR="00E243C2" w:rsidRPr="00E243C2" w:rsidRDefault="00E243C2" w:rsidP="00E243C2">
            <w:pPr>
              <w:spacing w:after="0" w:line="240" w:lineRule="auto"/>
              <w:jc w:val="center"/>
              <w:rPr>
                <w:rFonts w:ascii="Times New Roman" w:eastAsia="Times New Roman" w:hAnsi="Times New Roman" w:cs="Times New Roman"/>
                <w:b/>
                <w:bCs/>
                <w:sz w:val="24"/>
                <w:szCs w:val="24"/>
              </w:rPr>
            </w:pPr>
            <w:r w:rsidRPr="00E243C2">
              <w:rPr>
                <w:rFonts w:ascii="Times New Roman" w:eastAsia="Times New Roman" w:hAnsi="Times New Roman" w:cs="Times New Roman"/>
                <w:b/>
                <w:bCs/>
                <w:sz w:val="24"/>
                <w:szCs w:val="24"/>
              </w:rPr>
              <w:t>Type</w:t>
            </w:r>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out</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JspWriter</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request</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HttpServletRequest</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response</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HttpServletResponse</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config</w:t>
            </w:r>
            <w:proofErr w:type="spellEnd"/>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ServletConfig</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application</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ServletContext</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session</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HttpSession</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pageContext</w:t>
            </w:r>
            <w:proofErr w:type="spellEnd"/>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PageContext</w:t>
            </w:r>
            <w:proofErr w:type="spellEnd"/>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page</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Object</w:t>
            </w:r>
          </w:p>
        </w:tc>
      </w:tr>
      <w:tr w:rsidR="00E243C2" w:rsidRPr="00E243C2" w:rsidTr="00E243C2">
        <w:trPr>
          <w:tblCellSpacing w:w="15" w:type="dxa"/>
        </w:trPr>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r w:rsidRPr="00E243C2">
              <w:rPr>
                <w:rFonts w:ascii="Times New Roman" w:eastAsia="Times New Roman" w:hAnsi="Times New Roman" w:cs="Times New Roman"/>
                <w:sz w:val="24"/>
                <w:szCs w:val="24"/>
              </w:rPr>
              <w:t>exception</w:t>
            </w:r>
          </w:p>
        </w:tc>
        <w:tc>
          <w:tcPr>
            <w:tcW w:w="0" w:type="auto"/>
            <w:vAlign w:val="center"/>
            <w:hideMark/>
          </w:tcPr>
          <w:p w:rsidR="00E243C2" w:rsidRPr="00E243C2" w:rsidRDefault="00E243C2" w:rsidP="00E243C2">
            <w:pPr>
              <w:spacing w:after="0" w:line="240" w:lineRule="auto"/>
              <w:rPr>
                <w:rFonts w:ascii="Times New Roman" w:eastAsia="Times New Roman" w:hAnsi="Times New Roman" w:cs="Times New Roman"/>
                <w:sz w:val="24"/>
                <w:szCs w:val="24"/>
              </w:rPr>
            </w:pPr>
            <w:proofErr w:type="spellStart"/>
            <w:r w:rsidRPr="00E243C2">
              <w:rPr>
                <w:rFonts w:ascii="Times New Roman" w:eastAsia="Times New Roman" w:hAnsi="Times New Roman" w:cs="Times New Roman"/>
                <w:sz w:val="24"/>
                <w:szCs w:val="24"/>
              </w:rPr>
              <w:t>Throwable</w:t>
            </w:r>
            <w:proofErr w:type="spellEnd"/>
          </w:p>
        </w:tc>
      </w:tr>
    </w:tbl>
    <w:p w:rsidR="00E243C2" w:rsidRPr="00E243C2" w:rsidRDefault="00E243C2" w:rsidP="00E243C2">
      <w:pPr>
        <w:spacing w:before="100" w:beforeAutospacing="1" w:after="100" w:afterAutospacing="1" w:line="240" w:lineRule="auto"/>
        <w:outlineLvl w:val="2"/>
        <w:rPr>
          <w:ins w:id="21" w:author="Unknown"/>
          <w:rFonts w:ascii="Times New Roman" w:eastAsia="Times New Roman" w:hAnsi="Times New Roman" w:cs="Times New Roman"/>
          <w:b/>
          <w:bCs/>
          <w:sz w:val="27"/>
          <w:szCs w:val="27"/>
        </w:rPr>
      </w:pPr>
      <w:ins w:id="22" w:author="Unknown">
        <w:r w:rsidRPr="00E243C2">
          <w:rPr>
            <w:rFonts w:ascii="Times New Roman" w:eastAsia="Times New Roman" w:hAnsi="Times New Roman" w:cs="Times New Roman"/>
            <w:b/>
            <w:bCs/>
            <w:sz w:val="27"/>
            <w:szCs w:val="27"/>
          </w:rPr>
          <w:t>1) JSP out implicit object</w:t>
        </w:r>
      </w:ins>
    </w:p>
    <w:p w:rsidR="00E243C2" w:rsidRPr="00E243C2" w:rsidRDefault="00E243C2" w:rsidP="00E243C2">
      <w:pPr>
        <w:spacing w:before="100" w:beforeAutospacing="1" w:after="100" w:afterAutospacing="1" w:line="240" w:lineRule="auto"/>
        <w:rPr>
          <w:ins w:id="23" w:author="Unknown"/>
          <w:rFonts w:ascii="Times New Roman" w:eastAsia="Times New Roman" w:hAnsi="Times New Roman" w:cs="Times New Roman"/>
          <w:sz w:val="24"/>
          <w:szCs w:val="24"/>
        </w:rPr>
      </w:pPr>
      <w:ins w:id="24" w:author="Unknown">
        <w:r w:rsidRPr="00E243C2">
          <w:rPr>
            <w:rFonts w:ascii="Times New Roman" w:eastAsia="Times New Roman" w:hAnsi="Times New Roman" w:cs="Times New Roman"/>
            <w:sz w:val="24"/>
            <w:szCs w:val="24"/>
          </w:rPr>
          <w:t xml:space="preserve">For writing any data to the buffer, JSP provides an implicit object named out. It is the object of </w:t>
        </w:r>
        <w:proofErr w:type="spellStart"/>
        <w:r w:rsidRPr="00E243C2">
          <w:rPr>
            <w:rFonts w:ascii="Times New Roman" w:eastAsia="Times New Roman" w:hAnsi="Times New Roman" w:cs="Times New Roman"/>
            <w:sz w:val="24"/>
            <w:szCs w:val="24"/>
          </w:rPr>
          <w:t>JspWriter</w:t>
        </w:r>
        <w:proofErr w:type="spellEnd"/>
        <w:r w:rsidRPr="00E243C2">
          <w:rPr>
            <w:rFonts w:ascii="Times New Roman" w:eastAsia="Times New Roman" w:hAnsi="Times New Roman" w:cs="Times New Roman"/>
            <w:sz w:val="24"/>
            <w:szCs w:val="24"/>
          </w:rPr>
          <w:t>. In case of servlet you need to write:</w:t>
        </w:r>
      </w:ins>
    </w:p>
    <w:p w:rsidR="00E243C2" w:rsidRPr="00E243C2" w:rsidRDefault="00E243C2" w:rsidP="00CA7FD7">
      <w:pPr>
        <w:numPr>
          <w:ilvl w:val="0"/>
          <w:numId w:val="28"/>
        </w:numPr>
        <w:spacing w:before="100" w:beforeAutospacing="1" w:after="100" w:afterAutospacing="1" w:line="240" w:lineRule="auto"/>
        <w:rPr>
          <w:ins w:id="25" w:author="Unknown"/>
          <w:rFonts w:ascii="Times New Roman" w:eastAsia="Times New Roman" w:hAnsi="Times New Roman" w:cs="Times New Roman"/>
          <w:sz w:val="24"/>
          <w:szCs w:val="24"/>
        </w:rPr>
      </w:pPr>
      <w:proofErr w:type="spellStart"/>
      <w:ins w:id="26" w:author="Unknown">
        <w:r w:rsidRPr="00E243C2">
          <w:rPr>
            <w:rFonts w:ascii="Times New Roman" w:eastAsia="Times New Roman" w:hAnsi="Times New Roman" w:cs="Times New Roman"/>
            <w:sz w:val="24"/>
            <w:szCs w:val="24"/>
          </w:rPr>
          <w:t>PrintWriter</w:t>
        </w:r>
        <w:proofErr w:type="spellEnd"/>
        <w:r w:rsidRPr="00E243C2">
          <w:rPr>
            <w:rFonts w:ascii="Times New Roman" w:eastAsia="Times New Roman" w:hAnsi="Times New Roman" w:cs="Times New Roman"/>
            <w:sz w:val="24"/>
            <w:szCs w:val="24"/>
          </w:rPr>
          <w:t> out=</w:t>
        </w:r>
        <w:proofErr w:type="spellStart"/>
        <w:r w:rsidRPr="00E243C2">
          <w:rPr>
            <w:rFonts w:ascii="Times New Roman" w:eastAsia="Times New Roman" w:hAnsi="Times New Roman" w:cs="Times New Roman"/>
            <w:sz w:val="24"/>
            <w:szCs w:val="24"/>
          </w:rPr>
          <w:t>response.getWriter</w:t>
        </w:r>
        <w:proofErr w:type="spellEnd"/>
        <w:r w:rsidRPr="00E243C2">
          <w:rPr>
            <w:rFonts w:ascii="Times New Roman" w:eastAsia="Times New Roman" w:hAnsi="Times New Roman" w:cs="Times New Roman"/>
            <w:sz w:val="24"/>
            <w:szCs w:val="24"/>
          </w:rPr>
          <w:t>();  </w:t>
        </w:r>
      </w:ins>
    </w:p>
    <w:p w:rsidR="00E243C2" w:rsidRPr="00E243C2" w:rsidRDefault="00E243C2" w:rsidP="00E243C2">
      <w:pPr>
        <w:spacing w:before="100" w:beforeAutospacing="1" w:after="100" w:afterAutospacing="1" w:line="240" w:lineRule="auto"/>
        <w:rPr>
          <w:ins w:id="27" w:author="Unknown"/>
          <w:rFonts w:ascii="Times New Roman" w:eastAsia="Times New Roman" w:hAnsi="Times New Roman" w:cs="Times New Roman"/>
          <w:sz w:val="24"/>
          <w:szCs w:val="24"/>
        </w:rPr>
      </w:pPr>
      <w:ins w:id="28" w:author="Unknown">
        <w:r w:rsidRPr="00E243C2">
          <w:rPr>
            <w:rFonts w:ascii="Times New Roman" w:eastAsia="Times New Roman" w:hAnsi="Times New Roman" w:cs="Times New Roman"/>
            <w:sz w:val="24"/>
            <w:szCs w:val="24"/>
          </w:rPr>
          <w:t xml:space="preserve">But in JSP, you don't need to write this code. </w:t>
        </w:r>
      </w:ins>
    </w:p>
    <w:p w:rsidR="00E243C2" w:rsidRPr="00E243C2" w:rsidRDefault="00C15487" w:rsidP="00E243C2">
      <w:pPr>
        <w:spacing w:after="0" w:line="240" w:lineRule="auto"/>
        <w:rPr>
          <w:ins w:id="29" w:author="Unknown"/>
          <w:rFonts w:ascii="Times New Roman" w:eastAsia="Times New Roman" w:hAnsi="Times New Roman" w:cs="Times New Roman"/>
          <w:sz w:val="24"/>
          <w:szCs w:val="24"/>
        </w:rPr>
      </w:pPr>
      <w:ins w:id="30" w:author="Unknown">
        <w:r>
          <w:rPr>
            <w:rFonts w:ascii="Times New Roman" w:eastAsia="Times New Roman" w:hAnsi="Times New Roman" w:cs="Times New Roman"/>
            <w:sz w:val="24"/>
            <w:szCs w:val="24"/>
          </w:rPr>
          <w:pict>
            <v:rect id="_x0000_i1038" style="width:0;height:1.5pt" o:hralign="center" o:hrstd="t" o:hr="t" fillcolor="#a0a0a0" stroked="f"/>
          </w:pict>
        </w:r>
      </w:ins>
    </w:p>
    <w:p w:rsidR="00E243C2" w:rsidRPr="00E243C2" w:rsidRDefault="00E243C2" w:rsidP="00E243C2">
      <w:pPr>
        <w:spacing w:before="100" w:beforeAutospacing="1" w:after="100" w:afterAutospacing="1" w:line="240" w:lineRule="auto"/>
        <w:outlineLvl w:val="2"/>
        <w:rPr>
          <w:ins w:id="31" w:author="Unknown"/>
          <w:rFonts w:ascii="Times New Roman" w:eastAsia="Times New Roman" w:hAnsi="Times New Roman" w:cs="Times New Roman"/>
          <w:b/>
          <w:bCs/>
          <w:sz w:val="27"/>
          <w:szCs w:val="27"/>
        </w:rPr>
      </w:pPr>
      <w:ins w:id="32" w:author="Unknown">
        <w:r w:rsidRPr="00E243C2">
          <w:rPr>
            <w:rFonts w:ascii="Times New Roman" w:eastAsia="Times New Roman" w:hAnsi="Times New Roman" w:cs="Times New Roman"/>
            <w:b/>
            <w:bCs/>
            <w:sz w:val="27"/>
            <w:szCs w:val="27"/>
          </w:rPr>
          <w:t xml:space="preserve">Example of </w:t>
        </w:r>
        <w:proofErr w:type="spellStart"/>
        <w:r w:rsidRPr="00E243C2">
          <w:rPr>
            <w:rFonts w:ascii="Times New Roman" w:eastAsia="Times New Roman" w:hAnsi="Times New Roman" w:cs="Times New Roman"/>
            <w:b/>
            <w:bCs/>
            <w:sz w:val="27"/>
            <w:szCs w:val="27"/>
          </w:rPr>
          <w:t>out</w:t>
        </w:r>
        <w:proofErr w:type="spellEnd"/>
        <w:r w:rsidRPr="00E243C2">
          <w:rPr>
            <w:rFonts w:ascii="Times New Roman" w:eastAsia="Times New Roman" w:hAnsi="Times New Roman" w:cs="Times New Roman"/>
            <w:b/>
            <w:bCs/>
            <w:sz w:val="27"/>
            <w:szCs w:val="27"/>
          </w:rPr>
          <w:t xml:space="preserve"> implicit object</w:t>
        </w:r>
      </w:ins>
    </w:p>
    <w:p w:rsidR="00E243C2" w:rsidRPr="00E243C2" w:rsidRDefault="00E243C2" w:rsidP="00E243C2">
      <w:pPr>
        <w:spacing w:before="100" w:beforeAutospacing="1" w:after="100" w:afterAutospacing="1" w:line="240" w:lineRule="auto"/>
        <w:rPr>
          <w:ins w:id="33" w:author="Unknown"/>
          <w:rFonts w:ascii="Times New Roman" w:eastAsia="Times New Roman" w:hAnsi="Times New Roman" w:cs="Times New Roman"/>
          <w:sz w:val="24"/>
          <w:szCs w:val="24"/>
        </w:rPr>
      </w:pPr>
      <w:ins w:id="34" w:author="Unknown">
        <w:r w:rsidRPr="00E243C2">
          <w:rPr>
            <w:rFonts w:ascii="Times New Roman" w:eastAsia="Times New Roman" w:hAnsi="Times New Roman" w:cs="Times New Roman"/>
            <w:sz w:val="24"/>
            <w:szCs w:val="24"/>
          </w:rPr>
          <w:t>In this example we are simply displaying date and time.</w:t>
        </w:r>
      </w:ins>
    </w:p>
    <w:p w:rsidR="00E243C2" w:rsidRPr="00E243C2" w:rsidRDefault="00E243C2" w:rsidP="00E243C2">
      <w:pPr>
        <w:spacing w:before="100" w:beforeAutospacing="1" w:after="100" w:afterAutospacing="1" w:line="240" w:lineRule="auto"/>
        <w:outlineLvl w:val="2"/>
        <w:rPr>
          <w:ins w:id="35" w:author="Unknown"/>
          <w:rFonts w:ascii="Times New Roman" w:eastAsia="Times New Roman" w:hAnsi="Times New Roman" w:cs="Times New Roman"/>
          <w:b/>
          <w:bCs/>
          <w:sz w:val="27"/>
          <w:szCs w:val="27"/>
        </w:rPr>
      </w:pPr>
      <w:proofErr w:type="spellStart"/>
      <w:ins w:id="36" w:author="Unknown">
        <w:r w:rsidRPr="00E243C2">
          <w:rPr>
            <w:rFonts w:ascii="Times New Roman" w:eastAsia="Times New Roman" w:hAnsi="Times New Roman" w:cs="Times New Roman"/>
            <w:b/>
            <w:bCs/>
            <w:sz w:val="27"/>
            <w:szCs w:val="27"/>
          </w:rPr>
          <w:t>index.jsp</w:t>
        </w:r>
        <w:proofErr w:type="spellEnd"/>
      </w:ins>
    </w:p>
    <w:p w:rsidR="00E243C2" w:rsidRPr="00E243C2" w:rsidRDefault="00E243C2" w:rsidP="00CA7FD7">
      <w:pPr>
        <w:numPr>
          <w:ilvl w:val="0"/>
          <w:numId w:val="29"/>
        </w:numPr>
        <w:spacing w:before="100" w:beforeAutospacing="1" w:after="100" w:afterAutospacing="1" w:line="240" w:lineRule="auto"/>
        <w:rPr>
          <w:ins w:id="37" w:author="Unknown"/>
          <w:rFonts w:ascii="Times New Roman" w:eastAsia="Times New Roman" w:hAnsi="Times New Roman" w:cs="Times New Roman"/>
          <w:sz w:val="24"/>
          <w:szCs w:val="24"/>
        </w:rPr>
      </w:pPr>
      <w:ins w:id="38" w:author="Unknown">
        <w:r w:rsidRPr="00E243C2">
          <w:rPr>
            <w:rFonts w:ascii="Times New Roman" w:eastAsia="Times New Roman" w:hAnsi="Times New Roman" w:cs="Times New Roman"/>
            <w:sz w:val="24"/>
            <w:szCs w:val="24"/>
          </w:rPr>
          <w:t>&lt;html&gt;  </w:t>
        </w:r>
      </w:ins>
    </w:p>
    <w:p w:rsidR="00E243C2" w:rsidRPr="00E243C2" w:rsidRDefault="00E243C2" w:rsidP="00CA7FD7">
      <w:pPr>
        <w:numPr>
          <w:ilvl w:val="0"/>
          <w:numId w:val="29"/>
        </w:numPr>
        <w:spacing w:before="100" w:beforeAutospacing="1" w:after="100" w:afterAutospacing="1" w:line="240" w:lineRule="auto"/>
        <w:rPr>
          <w:ins w:id="39" w:author="Unknown"/>
          <w:rFonts w:ascii="Times New Roman" w:eastAsia="Times New Roman" w:hAnsi="Times New Roman" w:cs="Times New Roman"/>
          <w:sz w:val="24"/>
          <w:szCs w:val="24"/>
        </w:rPr>
      </w:pPr>
      <w:ins w:id="40" w:author="Unknown">
        <w:r w:rsidRPr="00E243C2">
          <w:rPr>
            <w:rFonts w:ascii="Times New Roman" w:eastAsia="Times New Roman" w:hAnsi="Times New Roman" w:cs="Times New Roman"/>
            <w:sz w:val="24"/>
            <w:szCs w:val="24"/>
          </w:rPr>
          <w:t>&lt;body&gt;  </w:t>
        </w:r>
      </w:ins>
    </w:p>
    <w:p w:rsidR="00E243C2" w:rsidRPr="00E243C2" w:rsidRDefault="00E243C2" w:rsidP="00CA7FD7">
      <w:pPr>
        <w:numPr>
          <w:ilvl w:val="0"/>
          <w:numId w:val="29"/>
        </w:numPr>
        <w:spacing w:before="100" w:beforeAutospacing="1" w:after="100" w:afterAutospacing="1" w:line="240" w:lineRule="auto"/>
        <w:rPr>
          <w:ins w:id="41" w:author="Unknown"/>
          <w:rFonts w:ascii="Times New Roman" w:eastAsia="Times New Roman" w:hAnsi="Times New Roman" w:cs="Times New Roman"/>
          <w:sz w:val="24"/>
          <w:szCs w:val="24"/>
        </w:rPr>
      </w:pPr>
      <w:ins w:id="42" w:author="Unknown">
        <w:r w:rsidRPr="00E243C2">
          <w:rPr>
            <w:rFonts w:ascii="Times New Roman" w:eastAsia="Times New Roman" w:hAnsi="Times New Roman" w:cs="Times New Roman"/>
            <w:sz w:val="24"/>
            <w:szCs w:val="24"/>
          </w:rPr>
          <w:t>&lt;% </w:t>
        </w:r>
        <w:proofErr w:type="gramStart"/>
        <w:r w:rsidRPr="00E243C2">
          <w:rPr>
            <w:rFonts w:ascii="Times New Roman" w:eastAsia="Times New Roman" w:hAnsi="Times New Roman" w:cs="Times New Roman"/>
            <w:sz w:val="24"/>
            <w:szCs w:val="24"/>
          </w:rPr>
          <w:t>out.print(</w:t>
        </w:r>
        <w:proofErr w:type="gramEnd"/>
        <w:r w:rsidRPr="00E243C2">
          <w:rPr>
            <w:rFonts w:ascii="Times New Roman" w:eastAsia="Times New Roman" w:hAnsi="Times New Roman" w:cs="Times New Roman"/>
            <w:sz w:val="24"/>
            <w:szCs w:val="24"/>
          </w:rPr>
          <w:t>"Today is:"+java.util.Calendar.getInstance().getTime()); %&gt;  </w:t>
        </w:r>
      </w:ins>
    </w:p>
    <w:p w:rsidR="00E243C2" w:rsidRPr="00E243C2" w:rsidRDefault="00E243C2" w:rsidP="00CA7FD7">
      <w:pPr>
        <w:numPr>
          <w:ilvl w:val="0"/>
          <w:numId w:val="29"/>
        </w:numPr>
        <w:spacing w:before="100" w:beforeAutospacing="1" w:after="100" w:afterAutospacing="1" w:line="240" w:lineRule="auto"/>
        <w:rPr>
          <w:ins w:id="43" w:author="Unknown"/>
          <w:rFonts w:ascii="Times New Roman" w:eastAsia="Times New Roman" w:hAnsi="Times New Roman" w:cs="Times New Roman"/>
          <w:sz w:val="24"/>
          <w:szCs w:val="24"/>
        </w:rPr>
      </w:pPr>
      <w:ins w:id="44" w:author="Unknown">
        <w:r w:rsidRPr="00E243C2">
          <w:rPr>
            <w:rFonts w:ascii="Times New Roman" w:eastAsia="Times New Roman" w:hAnsi="Times New Roman" w:cs="Times New Roman"/>
            <w:sz w:val="24"/>
            <w:szCs w:val="24"/>
          </w:rPr>
          <w:t>&lt;/body&gt;  </w:t>
        </w:r>
      </w:ins>
    </w:p>
    <w:p w:rsidR="00E243C2" w:rsidRPr="00E243C2" w:rsidRDefault="00E243C2" w:rsidP="00CA7FD7">
      <w:pPr>
        <w:numPr>
          <w:ilvl w:val="0"/>
          <w:numId w:val="29"/>
        </w:numPr>
        <w:spacing w:before="100" w:beforeAutospacing="1" w:after="100" w:afterAutospacing="1" w:line="240" w:lineRule="auto"/>
        <w:rPr>
          <w:ins w:id="45" w:author="Unknown"/>
          <w:rFonts w:ascii="Times New Roman" w:eastAsia="Times New Roman" w:hAnsi="Times New Roman" w:cs="Times New Roman"/>
          <w:sz w:val="24"/>
          <w:szCs w:val="24"/>
        </w:rPr>
      </w:pPr>
      <w:ins w:id="46" w:author="Unknown">
        <w:r w:rsidRPr="00E243C2">
          <w:rPr>
            <w:rFonts w:ascii="Times New Roman" w:eastAsia="Times New Roman" w:hAnsi="Times New Roman" w:cs="Times New Roman"/>
            <w:sz w:val="24"/>
            <w:szCs w:val="24"/>
          </w:rPr>
          <w:t>&lt;/html&gt;  </w:t>
        </w:r>
      </w:ins>
    </w:p>
    <w:p w:rsidR="00E243C2" w:rsidRDefault="00E243C2" w:rsidP="00E243C2"/>
    <w:p w:rsidR="00C62309" w:rsidRPr="00C62309" w:rsidRDefault="00C62309" w:rsidP="00C62309">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C62309">
        <w:rPr>
          <w:rFonts w:ascii="Times New Roman" w:eastAsia="Times New Roman" w:hAnsi="Times New Roman" w:cs="Times New Roman"/>
          <w:b/>
          <w:bCs/>
          <w:kern w:val="36"/>
          <w:sz w:val="48"/>
          <w:szCs w:val="48"/>
        </w:rPr>
        <w:t>JSP request implicit object</w:t>
      </w:r>
    </w:p>
    <w:p w:rsidR="00C62309" w:rsidRPr="00C62309" w:rsidRDefault="00C62309" w:rsidP="00C62309">
      <w:p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 xml:space="preserve">The </w:t>
      </w:r>
      <w:r w:rsidRPr="00C62309">
        <w:rPr>
          <w:rFonts w:ascii="Times New Roman" w:eastAsia="Times New Roman" w:hAnsi="Times New Roman" w:cs="Times New Roman"/>
          <w:b/>
          <w:bCs/>
          <w:sz w:val="24"/>
          <w:szCs w:val="24"/>
        </w:rPr>
        <w:t>JSP request</w:t>
      </w:r>
      <w:r w:rsidRPr="00C62309">
        <w:rPr>
          <w:rFonts w:ascii="Times New Roman" w:eastAsia="Times New Roman" w:hAnsi="Times New Roman" w:cs="Times New Roman"/>
          <w:sz w:val="24"/>
          <w:szCs w:val="24"/>
        </w:rPr>
        <w:t xml:space="preserve"> is an implicit object of type </w:t>
      </w:r>
      <w:proofErr w:type="spellStart"/>
      <w:r w:rsidRPr="00C62309">
        <w:rPr>
          <w:rFonts w:ascii="Times New Roman" w:eastAsia="Times New Roman" w:hAnsi="Times New Roman" w:cs="Times New Roman"/>
          <w:sz w:val="24"/>
          <w:szCs w:val="24"/>
        </w:rPr>
        <w:t>HttpServletRequest</w:t>
      </w:r>
      <w:proofErr w:type="spellEnd"/>
      <w:r w:rsidRPr="00C62309">
        <w:rPr>
          <w:rFonts w:ascii="Times New Roman" w:eastAsia="Times New Roman" w:hAnsi="Times New Roman" w:cs="Times New Roman"/>
          <w:sz w:val="24"/>
          <w:szCs w:val="24"/>
        </w:rPr>
        <w:t xml:space="preserve"> i.e. created for each </w:t>
      </w:r>
      <w:proofErr w:type="spellStart"/>
      <w:r w:rsidRPr="00C62309">
        <w:rPr>
          <w:rFonts w:ascii="Times New Roman" w:eastAsia="Times New Roman" w:hAnsi="Times New Roman" w:cs="Times New Roman"/>
          <w:sz w:val="24"/>
          <w:szCs w:val="24"/>
        </w:rPr>
        <w:t>jsp</w:t>
      </w:r>
      <w:proofErr w:type="spellEnd"/>
      <w:r w:rsidRPr="00C62309">
        <w:rPr>
          <w:rFonts w:ascii="Times New Roman" w:eastAsia="Times New Roman" w:hAnsi="Times New Roman" w:cs="Times New Roman"/>
          <w:sz w:val="24"/>
          <w:szCs w:val="24"/>
        </w:rPr>
        <w:t xml:space="preserve"> request by the web container. It can be used to get request information such as parameter, header information, remote address, server name, server port, content type, character encoding etc.</w:t>
      </w:r>
    </w:p>
    <w:p w:rsidR="00C62309" w:rsidRPr="00C62309" w:rsidRDefault="00C62309" w:rsidP="00C62309">
      <w:p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 xml:space="preserve">It can also be used to set, get and remove attributes from the </w:t>
      </w:r>
      <w:proofErr w:type="spellStart"/>
      <w:r w:rsidRPr="00C62309">
        <w:rPr>
          <w:rFonts w:ascii="Times New Roman" w:eastAsia="Times New Roman" w:hAnsi="Times New Roman" w:cs="Times New Roman"/>
          <w:sz w:val="24"/>
          <w:szCs w:val="24"/>
        </w:rPr>
        <w:t>jsp</w:t>
      </w:r>
      <w:proofErr w:type="spellEnd"/>
      <w:r w:rsidRPr="00C62309">
        <w:rPr>
          <w:rFonts w:ascii="Times New Roman" w:eastAsia="Times New Roman" w:hAnsi="Times New Roman" w:cs="Times New Roman"/>
          <w:sz w:val="24"/>
          <w:szCs w:val="24"/>
        </w:rPr>
        <w:t xml:space="preserve"> request scope.</w:t>
      </w:r>
    </w:p>
    <w:p w:rsidR="00C62309" w:rsidRPr="00C62309" w:rsidRDefault="00C62309" w:rsidP="00C62309">
      <w:p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 xml:space="preserve">Let's see the simple example of request implicit object where we are printing the name of the user with welcome message. </w:t>
      </w:r>
    </w:p>
    <w:p w:rsidR="00C62309" w:rsidRPr="00C62309" w:rsidRDefault="00C62309" w:rsidP="00C62309">
      <w:pPr>
        <w:spacing w:before="100" w:beforeAutospacing="1" w:after="100" w:afterAutospacing="1" w:line="240" w:lineRule="auto"/>
        <w:outlineLvl w:val="2"/>
        <w:rPr>
          <w:rFonts w:ascii="Times New Roman" w:eastAsia="Times New Roman" w:hAnsi="Times New Roman" w:cs="Times New Roman"/>
          <w:b/>
          <w:bCs/>
          <w:sz w:val="27"/>
          <w:szCs w:val="27"/>
        </w:rPr>
      </w:pPr>
      <w:r w:rsidRPr="00C62309">
        <w:rPr>
          <w:rFonts w:ascii="Times New Roman" w:eastAsia="Times New Roman" w:hAnsi="Times New Roman" w:cs="Times New Roman"/>
          <w:b/>
          <w:bCs/>
          <w:sz w:val="27"/>
          <w:szCs w:val="27"/>
        </w:rPr>
        <w:t>Example of JSP request implicit object</w:t>
      </w:r>
    </w:p>
    <w:p w:rsidR="00C62309" w:rsidRPr="00C62309" w:rsidRDefault="00C62309" w:rsidP="00C62309">
      <w:pPr>
        <w:spacing w:before="100" w:beforeAutospacing="1" w:after="100" w:afterAutospacing="1" w:line="240" w:lineRule="auto"/>
        <w:outlineLvl w:val="2"/>
        <w:rPr>
          <w:rFonts w:ascii="Times New Roman" w:eastAsia="Times New Roman" w:hAnsi="Times New Roman" w:cs="Times New Roman"/>
          <w:b/>
          <w:bCs/>
          <w:sz w:val="27"/>
          <w:szCs w:val="27"/>
        </w:rPr>
      </w:pPr>
      <w:r w:rsidRPr="00C62309">
        <w:rPr>
          <w:rFonts w:ascii="Times New Roman" w:eastAsia="Times New Roman" w:hAnsi="Times New Roman" w:cs="Times New Roman"/>
          <w:b/>
          <w:bCs/>
          <w:sz w:val="27"/>
          <w:szCs w:val="27"/>
        </w:rPr>
        <w:t>index.html</w:t>
      </w:r>
    </w:p>
    <w:p w:rsidR="00C62309" w:rsidRPr="00C62309" w:rsidRDefault="00C62309" w:rsidP="00CA7F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&lt;form action="</w:t>
      </w:r>
      <w:proofErr w:type="spellStart"/>
      <w:r w:rsidRPr="00C62309">
        <w:rPr>
          <w:rFonts w:ascii="Times New Roman" w:eastAsia="Times New Roman" w:hAnsi="Times New Roman" w:cs="Times New Roman"/>
          <w:sz w:val="24"/>
          <w:szCs w:val="24"/>
        </w:rPr>
        <w:t>welcome.jsp</w:t>
      </w:r>
      <w:proofErr w:type="spellEnd"/>
      <w:r w:rsidRPr="00C62309">
        <w:rPr>
          <w:rFonts w:ascii="Times New Roman" w:eastAsia="Times New Roman" w:hAnsi="Times New Roman" w:cs="Times New Roman"/>
          <w:sz w:val="24"/>
          <w:szCs w:val="24"/>
        </w:rPr>
        <w:t>"&gt;  </w:t>
      </w:r>
    </w:p>
    <w:p w:rsidR="00C62309" w:rsidRPr="00C62309" w:rsidRDefault="00C62309" w:rsidP="00CA7F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&lt;input type="text" name="</w:t>
      </w:r>
      <w:proofErr w:type="spellStart"/>
      <w:r w:rsidRPr="00C62309">
        <w:rPr>
          <w:rFonts w:ascii="Times New Roman" w:eastAsia="Times New Roman" w:hAnsi="Times New Roman" w:cs="Times New Roman"/>
          <w:sz w:val="24"/>
          <w:szCs w:val="24"/>
        </w:rPr>
        <w:t>uname</w:t>
      </w:r>
      <w:proofErr w:type="spellEnd"/>
      <w:r w:rsidRPr="00C62309">
        <w:rPr>
          <w:rFonts w:ascii="Times New Roman" w:eastAsia="Times New Roman" w:hAnsi="Times New Roman" w:cs="Times New Roman"/>
          <w:sz w:val="24"/>
          <w:szCs w:val="24"/>
        </w:rPr>
        <w:t>"&gt;  </w:t>
      </w:r>
    </w:p>
    <w:p w:rsidR="00C62309" w:rsidRPr="00C62309" w:rsidRDefault="00C62309" w:rsidP="00CA7F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&lt;input type="submit" value="go"&gt;&lt;</w:t>
      </w:r>
      <w:proofErr w:type="spellStart"/>
      <w:r w:rsidRPr="00C62309">
        <w:rPr>
          <w:rFonts w:ascii="Times New Roman" w:eastAsia="Times New Roman" w:hAnsi="Times New Roman" w:cs="Times New Roman"/>
          <w:sz w:val="24"/>
          <w:szCs w:val="24"/>
        </w:rPr>
        <w:t>br</w:t>
      </w:r>
      <w:proofErr w:type="spellEnd"/>
      <w:r w:rsidRPr="00C62309">
        <w:rPr>
          <w:rFonts w:ascii="Times New Roman" w:eastAsia="Times New Roman" w:hAnsi="Times New Roman" w:cs="Times New Roman"/>
          <w:sz w:val="24"/>
          <w:szCs w:val="24"/>
        </w:rPr>
        <w:t>/&gt;  </w:t>
      </w:r>
    </w:p>
    <w:p w:rsidR="00C62309" w:rsidRPr="00C62309" w:rsidRDefault="00C62309" w:rsidP="00CA7FD7">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&lt;/form&gt;  </w:t>
      </w:r>
    </w:p>
    <w:p w:rsidR="00C62309" w:rsidRPr="00C62309" w:rsidRDefault="00C62309" w:rsidP="00C62309">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C62309">
        <w:rPr>
          <w:rFonts w:ascii="Times New Roman" w:eastAsia="Times New Roman" w:hAnsi="Times New Roman" w:cs="Times New Roman"/>
          <w:b/>
          <w:bCs/>
          <w:sz w:val="27"/>
          <w:szCs w:val="27"/>
        </w:rPr>
        <w:t>welcome.jsp</w:t>
      </w:r>
      <w:proofErr w:type="spellEnd"/>
    </w:p>
    <w:p w:rsidR="00C62309" w:rsidRPr="00C62309" w:rsidRDefault="00C62309" w:rsidP="00CA7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&lt;%   </w:t>
      </w:r>
    </w:p>
    <w:p w:rsidR="00C62309" w:rsidRPr="00C62309" w:rsidRDefault="00C62309" w:rsidP="00CA7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String name=</w:t>
      </w:r>
      <w:proofErr w:type="spellStart"/>
      <w:r w:rsidRPr="00C62309">
        <w:rPr>
          <w:rFonts w:ascii="Times New Roman" w:eastAsia="Times New Roman" w:hAnsi="Times New Roman" w:cs="Times New Roman"/>
          <w:sz w:val="24"/>
          <w:szCs w:val="24"/>
        </w:rPr>
        <w:t>request.getParameter</w:t>
      </w:r>
      <w:proofErr w:type="spellEnd"/>
      <w:r w:rsidRPr="00C62309">
        <w:rPr>
          <w:rFonts w:ascii="Times New Roman" w:eastAsia="Times New Roman" w:hAnsi="Times New Roman" w:cs="Times New Roman"/>
          <w:sz w:val="24"/>
          <w:szCs w:val="24"/>
        </w:rPr>
        <w:t>("</w:t>
      </w:r>
      <w:proofErr w:type="spellStart"/>
      <w:r w:rsidRPr="00C62309">
        <w:rPr>
          <w:rFonts w:ascii="Times New Roman" w:eastAsia="Times New Roman" w:hAnsi="Times New Roman" w:cs="Times New Roman"/>
          <w:sz w:val="24"/>
          <w:szCs w:val="24"/>
        </w:rPr>
        <w:t>uname</w:t>
      </w:r>
      <w:proofErr w:type="spellEnd"/>
      <w:r w:rsidRPr="00C62309">
        <w:rPr>
          <w:rFonts w:ascii="Times New Roman" w:eastAsia="Times New Roman" w:hAnsi="Times New Roman" w:cs="Times New Roman"/>
          <w:sz w:val="24"/>
          <w:szCs w:val="24"/>
        </w:rPr>
        <w:t>");  </w:t>
      </w:r>
    </w:p>
    <w:p w:rsidR="00C62309" w:rsidRPr="00C62309" w:rsidRDefault="00C62309" w:rsidP="00CA7FD7">
      <w:pPr>
        <w:numPr>
          <w:ilvl w:val="0"/>
          <w:numId w:val="31"/>
        </w:numPr>
        <w:spacing w:before="100" w:beforeAutospacing="1" w:after="100" w:afterAutospacing="1" w:line="240" w:lineRule="auto"/>
        <w:rPr>
          <w:rFonts w:ascii="Times New Roman" w:eastAsia="Times New Roman" w:hAnsi="Times New Roman" w:cs="Times New Roman"/>
          <w:sz w:val="24"/>
          <w:szCs w:val="24"/>
        </w:rPr>
      </w:pPr>
      <w:proofErr w:type="spellStart"/>
      <w:r w:rsidRPr="00C62309">
        <w:rPr>
          <w:rFonts w:ascii="Times New Roman" w:eastAsia="Times New Roman" w:hAnsi="Times New Roman" w:cs="Times New Roman"/>
          <w:sz w:val="24"/>
          <w:szCs w:val="24"/>
        </w:rPr>
        <w:t>out.print</w:t>
      </w:r>
      <w:proofErr w:type="spellEnd"/>
      <w:r w:rsidRPr="00C62309">
        <w:rPr>
          <w:rFonts w:ascii="Times New Roman" w:eastAsia="Times New Roman" w:hAnsi="Times New Roman" w:cs="Times New Roman"/>
          <w:sz w:val="24"/>
          <w:szCs w:val="24"/>
        </w:rPr>
        <w:t>("welcome "+name);  </w:t>
      </w:r>
    </w:p>
    <w:p w:rsidR="00C62309" w:rsidRPr="00C62309" w:rsidRDefault="00C62309" w:rsidP="00CA7FD7">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C62309">
        <w:rPr>
          <w:rFonts w:ascii="Times New Roman" w:eastAsia="Times New Roman" w:hAnsi="Times New Roman" w:cs="Times New Roman"/>
          <w:sz w:val="24"/>
          <w:szCs w:val="24"/>
        </w:rPr>
        <w:t>%&gt;  </w:t>
      </w:r>
    </w:p>
    <w:p w:rsidR="00C62309" w:rsidRPr="00C62309" w:rsidRDefault="00C62309" w:rsidP="00C62309">
      <w:pPr>
        <w:spacing w:before="100" w:beforeAutospacing="1" w:after="100" w:afterAutospacing="1" w:line="240" w:lineRule="auto"/>
        <w:outlineLvl w:val="3"/>
        <w:rPr>
          <w:rFonts w:ascii="Times New Roman" w:eastAsia="Times New Roman" w:hAnsi="Times New Roman" w:cs="Times New Roman"/>
          <w:b/>
          <w:bCs/>
          <w:sz w:val="24"/>
          <w:szCs w:val="24"/>
        </w:rPr>
      </w:pPr>
      <w:r w:rsidRPr="00C62309">
        <w:rPr>
          <w:rFonts w:ascii="Times New Roman" w:eastAsia="Times New Roman" w:hAnsi="Times New Roman" w:cs="Times New Roman"/>
          <w:b/>
          <w:bCs/>
          <w:sz w:val="24"/>
          <w:szCs w:val="24"/>
        </w:rPr>
        <w:t>Output</w:t>
      </w:r>
    </w:p>
    <w:p w:rsidR="00C62309" w:rsidRPr="00C62309" w:rsidRDefault="00C62309" w:rsidP="00C623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3990975" cy="2571750"/>
            <wp:effectExtent l="0" t="0" r="9525" b="0"/>
            <wp:docPr id="76" name="Picture 76" descr="jsp reques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jsp request implicit object output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90975" cy="2571750"/>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3933825" cy="2724150"/>
            <wp:effectExtent l="0" t="0" r="9525" b="0"/>
            <wp:docPr id="75" name="Picture 75" descr="jsp request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jsp request implicit object output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33825" cy="2724150"/>
                    </a:xfrm>
                    <a:prstGeom prst="rect">
                      <a:avLst/>
                    </a:prstGeom>
                    <a:noFill/>
                    <a:ln>
                      <a:noFill/>
                    </a:ln>
                  </pic:spPr>
                </pic:pic>
              </a:graphicData>
            </a:graphic>
          </wp:inline>
        </w:drawing>
      </w:r>
    </w:p>
    <w:p w:rsidR="00C62309" w:rsidRPr="00C62309" w:rsidRDefault="00C15487" w:rsidP="00C62309">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9" style="width:0;height:1.5pt" o:hralign="center" o:hrstd="t" o:hr="t" fillcolor="#a0a0a0" stroked="f"/>
        </w:pict>
      </w:r>
    </w:p>
    <w:p w:rsidR="00E243C2" w:rsidRDefault="00E243C2" w:rsidP="00E243C2"/>
    <w:p w:rsidR="00257B3E" w:rsidRDefault="00257B3E" w:rsidP="00E243C2"/>
    <w:p w:rsidR="00257B3E" w:rsidRPr="00257B3E" w:rsidRDefault="00257B3E" w:rsidP="00257B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7B3E">
        <w:rPr>
          <w:rFonts w:ascii="Times New Roman" w:eastAsia="Times New Roman" w:hAnsi="Times New Roman" w:cs="Times New Roman"/>
          <w:b/>
          <w:bCs/>
          <w:kern w:val="36"/>
          <w:sz w:val="48"/>
          <w:szCs w:val="48"/>
        </w:rPr>
        <w:t>3) JSP response implicit object</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In JSP, response is an implicit object of type </w:t>
      </w:r>
      <w:proofErr w:type="spellStart"/>
      <w:r w:rsidRPr="00257B3E">
        <w:rPr>
          <w:rFonts w:ascii="Times New Roman" w:eastAsia="Times New Roman" w:hAnsi="Times New Roman" w:cs="Times New Roman"/>
          <w:sz w:val="24"/>
          <w:szCs w:val="24"/>
        </w:rPr>
        <w:t>HttpServletResponse</w:t>
      </w:r>
      <w:proofErr w:type="spellEnd"/>
      <w:r w:rsidRPr="00257B3E">
        <w:rPr>
          <w:rFonts w:ascii="Times New Roman" w:eastAsia="Times New Roman" w:hAnsi="Times New Roman" w:cs="Times New Roman"/>
          <w:sz w:val="24"/>
          <w:szCs w:val="24"/>
        </w:rPr>
        <w:t xml:space="preserve">. The instance of </w:t>
      </w:r>
      <w:proofErr w:type="spellStart"/>
      <w:r w:rsidRPr="00257B3E">
        <w:rPr>
          <w:rFonts w:ascii="Times New Roman" w:eastAsia="Times New Roman" w:hAnsi="Times New Roman" w:cs="Times New Roman"/>
          <w:sz w:val="24"/>
          <w:szCs w:val="24"/>
        </w:rPr>
        <w:t>HttpServletResponse</w:t>
      </w:r>
      <w:proofErr w:type="spellEnd"/>
      <w:r w:rsidRPr="00257B3E">
        <w:rPr>
          <w:rFonts w:ascii="Times New Roman" w:eastAsia="Times New Roman" w:hAnsi="Times New Roman" w:cs="Times New Roman"/>
          <w:sz w:val="24"/>
          <w:szCs w:val="24"/>
        </w:rPr>
        <w:t xml:space="preserve"> is created by the web container for each </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 xml:space="preserve"> request.</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It can be used to add or manipulate response such as redirect response to another resource, send error etc.</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Let's see the example of response implicit object where we are redirecting the response to the Google.</w:t>
      </w:r>
    </w:p>
    <w:p w:rsidR="00257B3E" w:rsidRPr="00257B3E" w:rsidRDefault="00257B3E" w:rsidP="00257B3E">
      <w:pPr>
        <w:spacing w:before="100" w:beforeAutospacing="1" w:after="100" w:afterAutospacing="1" w:line="240" w:lineRule="auto"/>
        <w:outlineLvl w:val="2"/>
        <w:rPr>
          <w:rFonts w:ascii="Times New Roman" w:eastAsia="Times New Roman" w:hAnsi="Times New Roman" w:cs="Times New Roman"/>
          <w:b/>
          <w:bCs/>
          <w:sz w:val="27"/>
          <w:szCs w:val="27"/>
        </w:rPr>
      </w:pPr>
      <w:r w:rsidRPr="00257B3E">
        <w:rPr>
          <w:rFonts w:ascii="Times New Roman" w:eastAsia="Times New Roman" w:hAnsi="Times New Roman" w:cs="Times New Roman"/>
          <w:b/>
          <w:bCs/>
          <w:sz w:val="27"/>
          <w:szCs w:val="27"/>
        </w:rPr>
        <w:t>Example of response implicit object</w:t>
      </w:r>
    </w:p>
    <w:p w:rsidR="00257B3E" w:rsidRPr="00257B3E" w:rsidRDefault="00257B3E" w:rsidP="00257B3E">
      <w:pPr>
        <w:spacing w:after="0"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b/>
          <w:bCs/>
          <w:sz w:val="24"/>
          <w:szCs w:val="24"/>
        </w:rPr>
        <w:t>index.html</w:t>
      </w:r>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&lt;form action="</w:t>
      </w:r>
      <w:proofErr w:type="spellStart"/>
      <w:r w:rsidRPr="00257B3E">
        <w:rPr>
          <w:rFonts w:ascii="Times New Roman" w:eastAsia="Times New Roman" w:hAnsi="Times New Roman" w:cs="Times New Roman"/>
          <w:sz w:val="24"/>
          <w:szCs w:val="24"/>
        </w:rPr>
        <w:t>welcome.jsp</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type="text" name="</w:t>
      </w:r>
      <w:proofErr w:type="spellStart"/>
      <w:r w:rsidRPr="00257B3E">
        <w:rPr>
          <w:rFonts w:ascii="Times New Roman" w:eastAsia="Times New Roman" w:hAnsi="Times New Roman" w:cs="Times New Roman"/>
          <w:sz w:val="24"/>
          <w:szCs w:val="24"/>
        </w:rPr>
        <w:t>uname</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type="submit" value="go"&gt;&lt;</w:t>
      </w:r>
      <w:proofErr w:type="spellStart"/>
      <w:r w:rsidRPr="00257B3E">
        <w:rPr>
          <w:rFonts w:ascii="Times New Roman" w:eastAsia="Times New Roman" w:hAnsi="Times New Roman" w:cs="Times New Roman"/>
          <w:sz w:val="24"/>
          <w:szCs w:val="24"/>
        </w:rPr>
        <w:t>br</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&lt;/form&gt;  </w:t>
      </w:r>
    </w:p>
    <w:p w:rsidR="00257B3E" w:rsidRPr="00257B3E" w:rsidRDefault="00257B3E" w:rsidP="00257B3E">
      <w:pPr>
        <w:spacing w:after="0"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b/>
          <w:bCs/>
          <w:sz w:val="24"/>
          <w:szCs w:val="24"/>
        </w:rPr>
        <w:lastRenderedPageBreak/>
        <w:t>welcome.jsp</w:t>
      </w:r>
      <w:proofErr w:type="spellEnd"/>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   </w:t>
      </w:r>
    </w:p>
    <w:p w:rsidR="00257B3E" w:rsidRPr="00257B3E" w:rsidRDefault="00257B3E" w:rsidP="00CA7FD7">
      <w:pPr>
        <w:numPr>
          <w:ilvl w:val="0"/>
          <w:numId w:val="33"/>
        </w:numPr>
        <w:spacing w:before="100" w:beforeAutospacing="1" w:after="100" w:afterAutospacing="1"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sz w:val="24"/>
          <w:szCs w:val="24"/>
        </w:rPr>
        <w:t>response.sendRedirect</w:t>
      </w:r>
      <w:proofErr w:type="spellEnd"/>
      <w:r w:rsidRPr="00257B3E">
        <w:rPr>
          <w:rFonts w:ascii="Times New Roman" w:eastAsia="Times New Roman" w:hAnsi="Times New Roman" w:cs="Times New Roman"/>
          <w:sz w:val="24"/>
          <w:szCs w:val="24"/>
        </w:rPr>
        <w:t>("http://www.google.com");  </w:t>
      </w:r>
    </w:p>
    <w:p w:rsidR="00257B3E" w:rsidRPr="00257B3E" w:rsidRDefault="00257B3E" w:rsidP="00CA7FD7">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%&gt;  </w:t>
      </w:r>
    </w:p>
    <w:p w:rsidR="00257B3E" w:rsidRPr="00257B3E" w:rsidRDefault="00257B3E" w:rsidP="00257B3E">
      <w:pPr>
        <w:spacing w:before="100" w:beforeAutospacing="1" w:after="100" w:afterAutospacing="1" w:line="240" w:lineRule="auto"/>
        <w:outlineLvl w:val="3"/>
        <w:rPr>
          <w:rFonts w:ascii="Times New Roman" w:eastAsia="Times New Roman" w:hAnsi="Times New Roman" w:cs="Times New Roman"/>
          <w:b/>
          <w:bCs/>
          <w:sz w:val="24"/>
          <w:szCs w:val="24"/>
        </w:rPr>
      </w:pPr>
      <w:r w:rsidRPr="00257B3E">
        <w:rPr>
          <w:rFonts w:ascii="Times New Roman" w:eastAsia="Times New Roman" w:hAnsi="Times New Roman" w:cs="Times New Roman"/>
          <w:b/>
          <w:bCs/>
          <w:sz w:val="24"/>
          <w:szCs w:val="24"/>
        </w:rPr>
        <w:t>Output</w:t>
      </w:r>
    </w:p>
    <w:p w:rsidR="00257B3E" w:rsidRDefault="00257B3E" w:rsidP="00257B3E">
      <w:r>
        <w:rPr>
          <w:rFonts w:ascii="Times New Roman" w:eastAsia="Times New Roman" w:hAnsi="Times New Roman" w:cs="Times New Roman"/>
          <w:noProof/>
          <w:sz w:val="24"/>
          <w:szCs w:val="24"/>
          <w:lang w:val="en-GB" w:eastAsia="en-GB"/>
        </w:rPr>
        <w:drawing>
          <wp:inline distT="0" distB="0" distL="0" distR="0">
            <wp:extent cx="5438775" cy="3067050"/>
            <wp:effectExtent l="0" t="0" r="9525" b="0"/>
            <wp:docPr id="77" name="Picture 77" descr="jsp response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jsp response implicit object output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38775" cy="3067050"/>
                    </a:xfrm>
                    <a:prstGeom prst="rect">
                      <a:avLst/>
                    </a:prstGeom>
                    <a:noFill/>
                    <a:ln>
                      <a:noFill/>
                    </a:ln>
                  </pic:spPr>
                </pic:pic>
              </a:graphicData>
            </a:graphic>
          </wp:inline>
        </w:drawing>
      </w:r>
    </w:p>
    <w:p w:rsidR="00257B3E" w:rsidRDefault="00257B3E" w:rsidP="00257B3E"/>
    <w:p w:rsidR="00257B3E" w:rsidRPr="00257B3E" w:rsidRDefault="00257B3E" w:rsidP="00257B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7B3E">
        <w:rPr>
          <w:rFonts w:ascii="Times New Roman" w:eastAsia="Times New Roman" w:hAnsi="Times New Roman" w:cs="Times New Roman"/>
          <w:b/>
          <w:bCs/>
          <w:kern w:val="36"/>
          <w:sz w:val="48"/>
          <w:szCs w:val="48"/>
        </w:rPr>
        <w:t xml:space="preserve">4) JSP </w:t>
      </w:r>
      <w:proofErr w:type="spellStart"/>
      <w:r w:rsidRPr="00257B3E">
        <w:rPr>
          <w:rFonts w:ascii="Times New Roman" w:eastAsia="Times New Roman" w:hAnsi="Times New Roman" w:cs="Times New Roman"/>
          <w:b/>
          <w:bCs/>
          <w:kern w:val="36"/>
          <w:sz w:val="48"/>
          <w:szCs w:val="48"/>
        </w:rPr>
        <w:t>config</w:t>
      </w:r>
      <w:proofErr w:type="spellEnd"/>
      <w:r w:rsidRPr="00257B3E">
        <w:rPr>
          <w:rFonts w:ascii="Times New Roman" w:eastAsia="Times New Roman" w:hAnsi="Times New Roman" w:cs="Times New Roman"/>
          <w:b/>
          <w:bCs/>
          <w:kern w:val="36"/>
          <w:sz w:val="48"/>
          <w:szCs w:val="48"/>
        </w:rPr>
        <w:t xml:space="preserve"> implicit object</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In JSP, </w:t>
      </w:r>
      <w:proofErr w:type="spellStart"/>
      <w:r w:rsidRPr="00257B3E">
        <w:rPr>
          <w:rFonts w:ascii="Times New Roman" w:eastAsia="Times New Roman" w:hAnsi="Times New Roman" w:cs="Times New Roman"/>
          <w:sz w:val="24"/>
          <w:szCs w:val="24"/>
        </w:rPr>
        <w:t>config</w:t>
      </w:r>
      <w:proofErr w:type="spellEnd"/>
      <w:r w:rsidRPr="00257B3E">
        <w:rPr>
          <w:rFonts w:ascii="Times New Roman" w:eastAsia="Times New Roman" w:hAnsi="Times New Roman" w:cs="Times New Roman"/>
          <w:sz w:val="24"/>
          <w:szCs w:val="24"/>
        </w:rPr>
        <w:t xml:space="preserve"> is an implicit object of type </w:t>
      </w:r>
      <w:proofErr w:type="spellStart"/>
      <w:r w:rsidRPr="00257B3E">
        <w:rPr>
          <w:rFonts w:ascii="Times New Roman" w:eastAsia="Times New Roman" w:hAnsi="Times New Roman" w:cs="Times New Roman"/>
          <w:i/>
          <w:iCs/>
          <w:sz w:val="24"/>
          <w:szCs w:val="24"/>
        </w:rPr>
        <w:t>ServletConfig</w:t>
      </w:r>
      <w:proofErr w:type="spellEnd"/>
      <w:r w:rsidRPr="00257B3E">
        <w:rPr>
          <w:rFonts w:ascii="Times New Roman" w:eastAsia="Times New Roman" w:hAnsi="Times New Roman" w:cs="Times New Roman"/>
          <w:sz w:val="24"/>
          <w:szCs w:val="24"/>
        </w:rPr>
        <w:t xml:space="preserve">. This object can be used to get initialization parameter for a particular JSP page. The </w:t>
      </w:r>
      <w:proofErr w:type="spellStart"/>
      <w:r w:rsidRPr="00257B3E">
        <w:rPr>
          <w:rFonts w:ascii="Times New Roman" w:eastAsia="Times New Roman" w:hAnsi="Times New Roman" w:cs="Times New Roman"/>
          <w:sz w:val="24"/>
          <w:szCs w:val="24"/>
        </w:rPr>
        <w:t>config</w:t>
      </w:r>
      <w:proofErr w:type="spellEnd"/>
      <w:r w:rsidRPr="00257B3E">
        <w:rPr>
          <w:rFonts w:ascii="Times New Roman" w:eastAsia="Times New Roman" w:hAnsi="Times New Roman" w:cs="Times New Roman"/>
          <w:sz w:val="24"/>
          <w:szCs w:val="24"/>
        </w:rPr>
        <w:t xml:space="preserve"> object is created by the web container for each </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 xml:space="preserve"> page. </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Generally, it is used to get initialization parameter from the web.xml file.</w:t>
      </w:r>
    </w:p>
    <w:p w:rsidR="00257B3E" w:rsidRPr="00257B3E" w:rsidRDefault="00257B3E" w:rsidP="00257B3E">
      <w:pPr>
        <w:spacing w:before="100" w:beforeAutospacing="1" w:after="100" w:afterAutospacing="1" w:line="240" w:lineRule="auto"/>
        <w:outlineLvl w:val="2"/>
        <w:rPr>
          <w:rFonts w:ascii="Times New Roman" w:eastAsia="Times New Roman" w:hAnsi="Times New Roman" w:cs="Times New Roman"/>
          <w:b/>
          <w:bCs/>
          <w:sz w:val="27"/>
          <w:szCs w:val="27"/>
        </w:rPr>
      </w:pPr>
      <w:r w:rsidRPr="00257B3E">
        <w:rPr>
          <w:rFonts w:ascii="Times New Roman" w:eastAsia="Times New Roman" w:hAnsi="Times New Roman" w:cs="Times New Roman"/>
          <w:b/>
          <w:bCs/>
          <w:sz w:val="27"/>
          <w:szCs w:val="27"/>
        </w:rPr>
        <w:t xml:space="preserve">Example of </w:t>
      </w:r>
      <w:proofErr w:type="spellStart"/>
      <w:r w:rsidRPr="00257B3E">
        <w:rPr>
          <w:rFonts w:ascii="Times New Roman" w:eastAsia="Times New Roman" w:hAnsi="Times New Roman" w:cs="Times New Roman"/>
          <w:b/>
          <w:bCs/>
          <w:sz w:val="27"/>
          <w:szCs w:val="27"/>
        </w:rPr>
        <w:t>config</w:t>
      </w:r>
      <w:proofErr w:type="spellEnd"/>
      <w:r w:rsidRPr="00257B3E">
        <w:rPr>
          <w:rFonts w:ascii="Times New Roman" w:eastAsia="Times New Roman" w:hAnsi="Times New Roman" w:cs="Times New Roman"/>
          <w:b/>
          <w:bCs/>
          <w:sz w:val="27"/>
          <w:szCs w:val="27"/>
        </w:rPr>
        <w:t xml:space="preserve"> implicit object:</w:t>
      </w:r>
    </w:p>
    <w:p w:rsidR="00257B3E" w:rsidRPr="00257B3E" w:rsidRDefault="00257B3E" w:rsidP="00257B3E">
      <w:pPr>
        <w:spacing w:after="0"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b/>
          <w:bCs/>
          <w:sz w:val="24"/>
          <w:szCs w:val="24"/>
        </w:rPr>
        <w:t>index.html</w:t>
      </w:r>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&lt;form action="welcome"&gt;  </w:t>
      </w:r>
    </w:p>
    <w:p w:rsidR="00257B3E" w:rsidRPr="00257B3E" w:rsidRDefault="00257B3E" w:rsidP="00CA7F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type="text" name="</w:t>
      </w:r>
      <w:proofErr w:type="spellStart"/>
      <w:r w:rsidRPr="00257B3E">
        <w:rPr>
          <w:rFonts w:ascii="Times New Roman" w:eastAsia="Times New Roman" w:hAnsi="Times New Roman" w:cs="Times New Roman"/>
          <w:sz w:val="24"/>
          <w:szCs w:val="24"/>
        </w:rPr>
        <w:t>uname</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type="submit" value="go"&gt;&lt;</w:t>
      </w:r>
      <w:proofErr w:type="spellStart"/>
      <w:r w:rsidRPr="00257B3E">
        <w:rPr>
          <w:rFonts w:ascii="Times New Roman" w:eastAsia="Times New Roman" w:hAnsi="Times New Roman" w:cs="Times New Roman"/>
          <w:sz w:val="24"/>
          <w:szCs w:val="24"/>
        </w:rPr>
        <w:t>br</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&lt;/form&gt;  </w:t>
      </w:r>
    </w:p>
    <w:p w:rsidR="00257B3E" w:rsidRPr="00257B3E" w:rsidRDefault="00257B3E" w:rsidP="00257B3E">
      <w:pPr>
        <w:spacing w:after="0" w:line="240" w:lineRule="auto"/>
        <w:rPr>
          <w:rFonts w:ascii="Times New Roman" w:eastAsia="Times New Roman" w:hAnsi="Times New Roman" w:cs="Times New Roman"/>
          <w:sz w:val="24"/>
          <w:szCs w:val="24"/>
        </w:rPr>
      </w:pPr>
      <w:proofErr w:type="gramStart"/>
      <w:r w:rsidRPr="00257B3E">
        <w:rPr>
          <w:rFonts w:ascii="Times New Roman" w:eastAsia="Times New Roman" w:hAnsi="Times New Roman" w:cs="Times New Roman"/>
          <w:b/>
          <w:bCs/>
          <w:sz w:val="24"/>
          <w:szCs w:val="24"/>
        </w:rPr>
        <w:t>web.xml</w:t>
      </w:r>
      <w:proofErr w:type="gramEnd"/>
      <w:r w:rsidRPr="00257B3E">
        <w:rPr>
          <w:rFonts w:ascii="Times New Roman" w:eastAsia="Times New Roman" w:hAnsi="Times New Roman" w:cs="Times New Roman"/>
          <w:b/>
          <w:bCs/>
          <w:sz w:val="24"/>
          <w:szCs w:val="24"/>
        </w:rPr>
        <w:t xml:space="preserve"> file</w:t>
      </w:r>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&lt;web-app&gt;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&lt;servlet-name&gt;</w:t>
      </w:r>
      <w:proofErr w:type="spellStart"/>
      <w:r w:rsidRPr="00257B3E">
        <w:rPr>
          <w:rFonts w:ascii="Times New Roman" w:eastAsia="Times New Roman" w:hAnsi="Times New Roman" w:cs="Times New Roman"/>
          <w:sz w:val="24"/>
          <w:szCs w:val="24"/>
        </w:rPr>
        <w:t>sonoojaiswal</w:t>
      </w:r>
      <w:proofErr w:type="spellEnd"/>
      <w:r w:rsidRPr="00257B3E">
        <w:rPr>
          <w:rFonts w:ascii="Times New Roman" w:eastAsia="Times New Roman" w:hAnsi="Times New Roman" w:cs="Times New Roman"/>
          <w:sz w:val="24"/>
          <w:szCs w:val="24"/>
        </w:rPr>
        <w:t>&lt;/servlet-name&gt;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-file&gt;/</w:t>
      </w:r>
      <w:proofErr w:type="spellStart"/>
      <w:r w:rsidRPr="00257B3E">
        <w:rPr>
          <w:rFonts w:ascii="Times New Roman" w:eastAsia="Times New Roman" w:hAnsi="Times New Roman" w:cs="Times New Roman"/>
          <w:sz w:val="24"/>
          <w:szCs w:val="24"/>
        </w:rPr>
        <w:t>welcome.jsp</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-file&gt;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lastRenderedPageBreak/>
        <w:t>&lt;</w:t>
      </w:r>
      <w:proofErr w:type="spellStart"/>
      <w:r w:rsidRPr="00257B3E">
        <w:rPr>
          <w:rFonts w:ascii="Times New Roman" w:eastAsia="Times New Roman" w:hAnsi="Times New Roman" w:cs="Times New Roman"/>
          <w:sz w:val="24"/>
          <w:szCs w:val="24"/>
        </w:rPr>
        <w:t>init-param</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-name&gt;</w:t>
      </w:r>
      <w:proofErr w:type="spellStart"/>
      <w:r w:rsidRPr="00257B3E">
        <w:rPr>
          <w:rFonts w:ascii="Times New Roman" w:eastAsia="Times New Roman" w:hAnsi="Times New Roman" w:cs="Times New Roman"/>
          <w:sz w:val="24"/>
          <w:szCs w:val="24"/>
        </w:rPr>
        <w:t>dname</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-name&gt;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-value&gt;</w:t>
      </w:r>
      <w:proofErr w:type="spellStart"/>
      <w:r w:rsidRPr="00257B3E">
        <w:rPr>
          <w:rFonts w:ascii="Times New Roman" w:eastAsia="Times New Roman" w:hAnsi="Times New Roman" w:cs="Times New Roman"/>
          <w:sz w:val="24"/>
          <w:szCs w:val="24"/>
        </w:rPr>
        <w:t>sun.jdbc.odbc.JdbcOdbcDriver</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-value&gt;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init-param</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&lt;servlet-mapping&gt;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&lt;servlet-name&gt;</w:t>
      </w:r>
      <w:proofErr w:type="spellStart"/>
      <w:r w:rsidRPr="00257B3E">
        <w:rPr>
          <w:rFonts w:ascii="Times New Roman" w:eastAsia="Times New Roman" w:hAnsi="Times New Roman" w:cs="Times New Roman"/>
          <w:sz w:val="24"/>
          <w:szCs w:val="24"/>
        </w:rPr>
        <w:t>sonoojaiswal</w:t>
      </w:r>
      <w:proofErr w:type="spellEnd"/>
      <w:r w:rsidRPr="00257B3E">
        <w:rPr>
          <w:rFonts w:ascii="Times New Roman" w:eastAsia="Times New Roman" w:hAnsi="Times New Roman" w:cs="Times New Roman"/>
          <w:sz w:val="24"/>
          <w:szCs w:val="24"/>
        </w:rPr>
        <w:t>&lt;/servlet-name&gt;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url</w:t>
      </w:r>
      <w:proofErr w:type="spellEnd"/>
      <w:r w:rsidRPr="00257B3E">
        <w:rPr>
          <w:rFonts w:ascii="Times New Roman" w:eastAsia="Times New Roman" w:hAnsi="Times New Roman" w:cs="Times New Roman"/>
          <w:sz w:val="24"/>
          <w:szCs w:val="24"/>
        </w:rPr>
        <w:t>-pattern&gt;/welcome&lt;/</w:t>
      </w:r>
      <w:proofErr w:type="spellStart"/>
      <w:r w:rsidRPr="00257B3E">
        <w:rPr>
          <w:rFonts w:ascii="Times New Roman" w:eastAsia="Times New Roman" w:hAnsi="Times New Roman" w:cs="Times New Roman"/>
          <w:sz w:val="24"/>
          <w:szCs w:val="24"/>
        </w:rPr>
        <w:t>url</w:t>
      </w:r>
      <w:proofErr w:type="spellEnd"/>
      <w:r w:rsidRPr="00257B3E">
        <w:rPr>
          <w:rFonts w:ascii="Times New Roman" w:eastAsia="Times New Roman" w:hAnsi="Times New Roman" w:cs="Times New Roman"/>
          <w:sz w:val="24"/>
          <w:szCs w:val="24"/>
        </w:rPr>
        <w:t>-pattern&gt;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&lt;/servlet-mapping&gt;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&lt;/web-app&gt;  </w:t>
      </w:r>
    </w:p>
    <w:p w:rsidR="00257B3E" w:rsidRPr="00257B3E" w:rsidRDefault="00257B3E" w:rsidP="00257B3E">
      <w:pPr>
        <w:spacing w:after="0"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b/>
          <w:bCs/>
          <w:sz w:val="24"/>
          <w:szCs w:val="24"/>
        </w:rPr>
        <w:t>welcome.jsp</w:t>
      </w:r>
      <w:proofErr w:type="spellEnd"/>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sz w:val="24"/>
          <w:szCs w:val="24"/>
        </w:rPr>
        <w:t>out.print</w:t>
      </w:r>
      <w:proofErr w:type="spellEnd"/>
      <w:r w:rsidRPr="00257B3E">
        <w:rPr>
          <w:rFonts w:ascii="Times New Roman" w:eastAsia="Times New Roman" w:hAnsi="Times New Roman" w:cs="Times New Roman"/>
          <w:sz w:val="24"/>
          <w:szCs w:val="24"/>
        </w:rPr>
        <w:t>("Welcome "+</w:t>
      </w:r>
      <w:proofErr w:type="spellStart"/>
      <w:r w:rsidRPr="00257B3E">
        <w:rPr>
          <w:rFonts w:ascii="Times New Roman" w:eastAsia="Times New Roman" w:hAnsi="Times New Roman" w:cs="Times New Roman"/>
          <w:sz w:val="24"/>
          <w:szCs w:val="24"/>
        </w:rPr>
        <w:t>request.getParameter</w:t>
      </w:r>
      <w:proofErr w:type="spellEnd"/>
      <w:r w:rsidRPr="00257B3E">
        <w:rPr>
          <w:rFonts w:ascii="Times New Roman" w:eastAsia="Times New Roman" w:hAnsi="Times New Roman" w:cs="Times New Roman"/>
          <w:sz w:val="24"/>
          <w:szCs w:val="24"/>
        </w:rPr>
        <w:t>("</w:t>
      </w:r>
      <w:proofErr w:type="spellStart"/>
      <w:r w:rsidRPr="00257B3E">
        <w:rPr>
          <w:rFonts w:ascii="Times New Roman" w:eastAsia="Times New Roman" w:hAnsi="Times New Roman" w:cs="Times New Roman"/>
          <w:sz w:val="24"/>
          <w:szCs w:val="24"/>
        </w:rPr>
        <w:t>uname</w:t>
      </w:r>
      <w:proofErr w:type="spellEnd"/>
      <w:r w:rsidRPr="00257B3E">
        <w:rPr>
          <w:rFonts w:ascii="Times New Roman" w:eastAsia="Times New Roman" w:hAnsi="Times New Roman" w:cs="Times New Roman"/>
          <w:sz w:val="24"/>
          <w:szCs w:val="24"/>
        </w:rPr>
        <w:t>"));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String driver=</w:t>
      </w:r>
      <w:proofErr w:type="spellStart"/>
      <w:r w:rsidRPr="00257B3E">
        <w:rPr>
          <w:rFonts w:ascii="Times New Roman" w:eastAsia="Times New Roman" w:hAnsi="Times New Roman" w:cs="Times New Roman"/>
          <w:sz w:val="24"/>
          <w:szCs w:val="24"/>
        </w:rPr>
        <w:t>config.getInitParameter</w:t>
      </w:r>
      <w:proofErr w:type="spellEnd"/>
      <w:r w:rsidRPr="00257B3E">
        <w:rPr>
          <w:rFonts w:ascii="Times New Roman" w:eastAsia="Times New Roman" w:hAnsi="Times New Roman" w:cs="Times New Roman"/>
          <w:sz w:val="24"/>
          <w:szCs w:val="24"/>
        </w:rPr>
        <w:t>("</w:t>
      </w:r>
      <w:proofErr w:type="spellStart"/>
      <w:r w:rsidRPr="00257B3E">
        <w:rPr>
          <w:rFonts w:ascii="Times New Roman" w:eastAsia="Times New Roman" w:hAnsi="Times New Roman" w:cs="Times New Roman"/>
          <w:sz w:val="24"/>
          <w:szCs w:val="24"/>
        </w:rPr>
        <w:t>dname</w:t>
      </w:r>
      <w:proofErr w:type="spellEnd"/>
      <w:r w:rsidRPr="00257B3E">
        <w:rPr>
          <w:rFonts w:ascii="Times New Roman" w:eastAsia="Times New Roman" w:hAnsi="Times New Roman" w:cs="Times New Roman"/>
          <w:sz w:val="24"/>
          <w:szCs w:val="24"/>
        </w:rPr>
        <w:t>");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sz w:val="24"/>
          <w:szCs w:val="24"/>
        </w:rPr>
        <w:t>out.print</w:t>
      </w:r>
      <w:proofErr w:type="spellEnd"/>
      <w:r w:rsidRPr="00257B3E">
        <w:rPr>
          <w:rFonts w:ascii="Times New Roman" w:eastAsia="Times New Roman" w:hAnsi="Times New Roman" w:cs="Times New Roman"/>
          <w:sz w:val="24"/>
          <w:szCs w:val="24"/>
        </w:rPr>
        <w:t>("driver name is="+driver);  </w:t>
      </w:r>
    </w:p>
    <w:p w:rsidR="00257B3E" w:rsidRPr="00257B3E" w:rsidRDefault="00257B3E" w:rsidP="00CA7FD7">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%&gt;  </w:t>
      </w:r>
    </w:p>
    <w:p w:rsidR="00257B3E" w:rsidRPr="00257B3E" w:rsidRDefault="00257B3E" w:rsidP="00257B3E">
      <w:pPr>
        <w:spacing w:before="100" w:beforeAutospacing="1" w:after="100" w:afterAutospacing="1" w:line="240" w:lineRule="auto"/>
        <w:outlineLvl w:val="3"/>
        <w:rPr>
          <w:rFonts w:ascii="Times New Roman" w:eastAsia="Times New Roman" w:hAnsi="Times New Roman" w:cs="Times New Roman"/>
          <w:b/>
          <w:bCs/>
          <w:sz w:val="24"/>
          <w:szCs w:val="24"/>
        </w:rPr>
      </w:pPr>
      <w:r w:rsidRPr="00257B3E">
        <w:rPr>
          <w:rFonts w:ascii="Times New Roman" w:eastAsia="Times New Roman" w:hAnsi="Times New Roman" w:cs="Times New Roman"/>
          <w:b/>
          <w:bCs/>
          <w:sz w:val="24"/>
          <w:szCs w:val="24"/>
        </w:rPr>
        <w:t>Output</w:t>
      </w:r>
    </w:p>
    <w:p w:rsidR="00257B3E" w:rsidRDefault="00257B3E" w:rsidP="00257B3E">
      <w:r>
        <w:rPr>
          <w:rFonts w:ascii="Times New Roman" w:eastAsia="Times New Roman" w:hAnsi="Times New Roman" w:cs="Times New Roman"/>
          <w:noProof/>
          <w:sz w:val="24"/>
          <w:szCs w:val="24"/>
          <w:lang w:val="en-GB" w:eastAsia="en-GB"/>
        </w:rPr>
        <w:lastRenderedPageBreak/>
        <w:drawing>
          <wp:inline distT="0" distB="0" distL="0" distR="0">
            <wp:extent cx="5676900" cy="2886075"/>
            <wp:effectExtent l="0" t="0" r="0" b="9525"/>
            <wp:docPr id="79" name="Picture 79" descr="jsp config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jsp config implicit object outpu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53075" cy="2962275"/>
            <wp:effectExtent l="0" t="0" r="9525" b="9525"/>
            <wp:docPr id="78" name="Picture 78" descr="jsp config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jsp config implicit object output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2962275"/>
                    </a:xfrm>
                    <a:prstGeom prst="rect">
                      <a:avLst/>
                    </a:prstGeom>
                    <a:noFill/>
                    <a:ln>
                      <a:noFill/>
                    </a:ln>
                  </pic:spPr>
                </pic:pic>
              </a:graphicData>
            </a:graphic>
          </wp:inline>
        </w:drawing>
      </w:r>
    </w:p>
    <w:p w:rsidR="00257B3E" w:rsidRDefault="00257B3E" w:rsidP="00257B3E"/>
    <w:p w:rsidR="00257B3E" w:rsidRPr="00257B3E" w:rsidRDefault="00257B3E" w:rsidP="00257B3E">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257B3E">
        <w:rPr>
          <w:rFonts w:ascii="Times New Roman" w:eastAsia="Times New Roman" w:hAnsi="Times New Roman" w:cs="Times New Roman"/>
          <w:b/>
          <w:bCs/>
          <w:kern w:val="36"/>
          <w:sz w:val="48"/>
          <w:szCs w:val="48"/>
        </w:rPr>
        <w:t>5) JSP application implicit object</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In JSP, application is an implicit object of type </w:t>
      </w:r>
      <w:proofErr w:type="spellStart"/>
      <w:r w:rsidRPr="00257B3E">
        <w:rPr>
          <w:rFonts w:ascii="Times New Roman" w:eastAsia="Times New Roman" w:hAnsi="Times New Roman" w:cs="Times New Roman"/>
          <w:i/>
          <w:iCs/>
          <w:sz w:val="24"/>
          <w:szCs w:val="24"/>
        </w:rPr>
        <w:t>ServletContext</w:t>
      </w:r>
      <w:proofErr w:type="spellEnd"/>
      <w:r w:rsidRPr="00257B3E">
        <w:rPr>
          <w:rFonts w:ascii="Times New Roman" w:eastAsia="Times New Roman" w:hAnsi="Times New Roman" w:cs="Times New Roman"/>
          <w:sz w:val="24"/>
          <w:szCs w:val="24"/>
        </w:rPr>
        <w:t>.</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The instance of </w:t>
      </w:r>
      <w:proofErr w:type="spellStart"/>
      <w:r w:rsidRPr="00257B3E">
        <w:rPr>
          <w:rFonts w:ascii="Times New Roman" w:eastAsia="Times New Roman" w:hAnsi="Times New Roman" w:cs="Times New Roman"/>
          <w:sz w:val="24"/>
          <w:szCs w:val="24"/>
        </w:rPr>
        <w:t>ServletContext</w:t>
      </w:r>
      <w:proofErr w:type="spellEnd"/>
      <w:r w:rsidRPr="00257B3E">
        <w:rPr>
          <w:rFonts w:ascii="Times New Roman" w:eastAsia="Times New Roman" w:hAnsi="Times New Roman" w:cs="Times New Roman"/>
          <w:sz w:val="24"/>
          <w:szCs w:val="24"/>
        </w:rPr>
        <w:t xml:space="preserve"> is created only once by the web container when application or project is deployed on the server.</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This object can be used to get initialization parameter from </w:t>
      </w:r>
      <w:proofErr w:type="spellStart"/>
      <w:r w:rsidRPr="00257B3E">
        <w:rPr>
          <w:rFonts w:ascii="Times New Roman" w:eastAsia="Times New Roman" w:hAnsi="Times New Roman" w:cs="Times New Roman"/>
          <w:sz w:val="24"/>
          <w:szCs w:val="24"/>
        </w:rPr>
        <w:t>configuaration</w:t>
      </w:r>
      <w:proofErr w:type="spellEnd"/>
      <w:r w:rsidRPr="00257B3E">
        <w:rPr>
          <w:rFonts w:ascii="Times New Roman" w:eastAsia="Times New Roman" w:hAnsi="Times New Roman" w:cs="Times New Roman"/>
          <w:sz w:val="24"/>
          <w:szCs w:val="24"/>
        </w:rPr>
        <w:t xml:space="preserve"> file (web.xml). It can also be used to get, set or remove attribute from the application scope.</w:t>
      </w:r>
    </w:p>
    <w:p w:rsidR="00257B3E" w:rsidRPr="00257B3E" w:rsidRDefault="00257B3E" w:rsidP="00257B3E">
      <w:p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xml:space="preserve">This initialization parameter can be used by all </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 xml:space="preserve"> pages. </w:t>
      </w:r>
    </w:p>
    <w:p w:rsidR="00257B3E" w:rsidRPr="00257B3E" w:rsidRDefault="00257B3E" w:rsidP="00257B3E">
      <w:pPr>
        <w:spacing w:before="100" w:beforeAutospacing="1" w:after="100" w:afterAutospacing="1" w:line="240" w:lineRule="auto"/>
        <w:outlineLvl w:val="2"/>
        <w:rPr>
          <w:rFonts w:ascii="Times New Roman" w:eastAsia="Times New Roman" w:hAnsi="Times New Roman" w:cs="Times New Roman"/>
          <w:b/>
          <w:bCs/>
          <w:sz w:val="27"/>
          <w:szCs w:val="27"/>
        </w:rPr>
      </w:pPr>
      <w:r w:rsidRPr="00257B3E">
        <w:rPr>
          <w:rFonts w:ascii="Times New Roman" w:eastAsia="Times New Roman" w:hAnsi="Times New Roman" w:cs="Times New Roman"/>
          <w:b/>
          <w:bCs/>
          <w:sz w:val="27"/>
          <w:szCs w:val="27"/>
        </w:rPr>
        <w:t>Example of application implicit object:</w:t>
      </w:r>
    </w:p>
    <w:p w:rsidR="00257B3E" w:rsidRPr="00257B3E" w:rsidRDefault="00257B3E" w:rsidP="00257B3E">
      <w:pPr>
        <w:spacing w:after="0"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b/>
          <w:bCs/>
          <w:sz w:val="24"/>
          <w:szCs w:val="24"/>
        </w:rPr>
        <w:t>index.html</w:t>
      </w:r>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lastRenderedPageBreak/>
        <w:t>&lt;form action="welcome"&gt;  </w:t>
      </w:r>
    </w:p>
    <w:p w:rsidR="00257B3E" w:rsidRPr="00257B3E" w:rsidRDefault="00257B3E" w:rsidP="00CA7F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type="text" name="</w:t>
      </w:r>
      <w:proofErr w:type="spellStart"/>
      <w:r w:rsidRPr="00257B3E">
        <w:rPr>
          <w:rFonts w:ascii="Times New Roman" w:eastAsia="Times New Roman" w:hAnsi="Times New Roman" w:cs="Times New Roman"/>
          <w:sz w:val="24"/>
          <w:szCs w:val="24"/>
        </w:rPr>
        <w:t>uname</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&lt;input type="submit" value="go"&gt;&lt;</w:t>
      </w:r>
      <w:proofErr w:type="spellStart"/>
      <w:r w:rsidRPr="00257B3E">
        <w:rPr>
          <w:rFonts w:ascii="Times New Roman" w:eastAsia="Times New Roman" w:hAnsi="Times New Roman" w:cs="Times New Roman"/>
          <w:sz w:val="24"/>
          <w:szCs w:val="24"/>
        </w:rPr>
        <w:t>br</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&lt;/form&gt;  </w:t>
      </w:r>
    </w:p>
    <w:p w:rsidR="00257B3E" w:rsidRPr="00257B3E" w:rsidRDefault="00257B3E" w:rsidP="00257B3E">
      <w:pPr>
        <w:spacing w:after="0" w:line="240" w:lineRule="auto"/>
        <w:rPr>
          <w:rFonts w:ascii="Times New Roman" w:eastAsia="Times New Roman" w:hAnsi="Times New Roman" w:cs="Times New Roman"/>
          <w:sz w:val="24"/>
          <w:szCs w:val="24"/>
        </w:rPr>
      </w:pPr>
      <w:proofErr w:type="gramStart"/>
      <w:r w:rsidRPr="00257B3E">
        <w:rPr>
          <w:rFonts w:ascii="Times New Roman" w:eastAsia="Times New Roman" w:hAnsi="Times New Roman" w:cs="Times New Roman"/>
          <w:b/>
          <w:bCs/>
          <w:sz w:val="24"/>
          <w:szCs w:val="24"/>
        </w:rPr>
        <w:t>web.xml</w:t>
      </w:r>
      <w:proofErr w:type="gramEnd"/>
      <w:r w:rsidRPr="00257B3E">
        <w:rPr>
          <w:rFonts w:ascii="Times New Roman" w:eastAsia="Times New Roman" w:hAnsi="Times New Roman" w:cs="Times New Roman"/>
          <w:b/>
          <w:bCs/>
          <w:sz w:val="24"/>
          <w:szCs w:val="24"/>
        </w:rPr>
        <w:t xml:space="preserve"> file</w:t>
      </w:r>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&lt;web-app&gt;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&lt;servlet-name&gt;</w:t>
      </w:r>
      <w:proofErr w:type="spellStart"/>
      <w:r w:rsidRPr="00257B3E">
        <w:rPr>
          <w:rFonts w:ascii="Times New Roman" w:eastAsia="Times New Roman" w:hAnsi="Times New Roman" w:cs="Times New Roman"/>
          <w:sz w:val="24"/>
          <w:szCs w:val="24"/>
        </w:rPr>
        <w:t>sonoojaiswal</w:t>
      </w:r>
      <w:proofErr w:type="spellEnd"/>
      <w:r w:rsidRPr="00257B3E">
        <w:rPr>
          <w:rFonts w:ascii="Times New Roman" w:eastAsia="Times New Roman" w:hAnsi="Times New Roman" w:cs="Times New Roman"/>
          <w:sz w:val="24"/>
          <w:szCs w:val="24"/>
        </w:rPr>
        <w:t>&lt;/servlet-name&gt;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-file&gt;/</w:t>
      </w:r>
      <w:proofErr w:type="spellStart"/>
      <w:r w:rsidRPr="00257B3E">
        <w:rPr>
          <w:rFonts w:ascii="Times New Roman" w:eastAsia="Times New Roman" w:hAnsi="Times New Roman" w:cs="Times New Roman"/>
          <w:sz w:val="24"/>
          <w:szCs w:val="24"/>
        </w:rPr>
        <w:t>welcome.jsp</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jsp</w:t>
      </w:r>
      <w:proofErr w:type="spellEnd"/>
      <w:r w:rsidRPr="00257B3E">
        <w:rPr>
          <w:rFonts w:ascii="Times New Roman" w:eastAsia="Times New Roman" w:hAnsi="Times New Roman" w:cs="Times New Roman"/>
          <w:sz w:val="24"/>
          <w:szCs w:val="24"/>
        </w:rPr>
        <w:t>-file&gt;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&lt;servlet-mapping&gt;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&lt;servlet-name&gt;</w:t>
      </w:r>
      <w:proofErr w:type="spellStart"/>
      <w:r w:rsidRPr="00257B3E">
        <w:rPr>
          <w:rFonts w:ascii="Times New Roman" w:eastAsia="Times New Roman" w:hAnsi="Times New Roman" w:cs="Times New Roman"/>
          <w:sz w:val="24"/>
          <w:szCs w:val="24"/>
        </w:rPr>
        <w:t>sonoojaiswal</w:t>
      </w:r>
      <w:proofErr w:type="spellEnd"/>
      <w:r w:rsidRPr="00257B3E">
        <w:rPr>
          <w:rFonts w:ascii="Times New Roman" w:eastAsia="Times New Roman" w:hAnsi="Times New Roman" w:cs="Times New Roman"/>
          <w:sz w:val="24"/>
          <w:szCs w:val="24"/>
        </w:rPr>
        <w:t>&lt;/servlet-name&gt;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url</w:t>
      </w:r>
      <w:proofErr w:type="spellEnd"/>
      <w:r w:rsidRPr="00257B3E">
        <w:rPr>
          <w:rFonts w:ascii="Times New Roman" w:eastAsia="Times New Roman" w:hAnsi="Times New Roman" w:cs="Times New Roman"/>
          <w:sz w:val="24"/>
          <w:szCs w:val="24"/>
        </w:rPr>
        <w:t>-pattern&gt;/welcome&lt;/</w:t>
      </w:r>
      <w:proofErr w:type="spellStart"/>
      <w:r w:rsidRPr="00257B3E">
        <w:rPr>
          <w:rFonts w:ascii="Times New Roman" w:eastAsia="Times New Roman" w:hAnsi="Times New Roman" w:cs="Times New Roman"/>
          <w:sz w:val="24"/>
          <w:szCs w:val="24"/>
        </w:rPr>
        <w:t>url</w:t>
      </w:r>
      <w:proofErr w:type="spellEnd"/>
      <w:r w:rsidRPr="00257B3E">
        <w:rPr>
          <w:rFonts w:ascii="Times New Roman" w:eastAsia="Times New Roman" w:hAnsi="Times New Roman" w:cs="Times New Roman"/>
          <w:sz w:val="24"/>
          <w:szCs w:val="24"/>
        </w:rPr>
        <w:t>-pattern&gt;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&lt;/servlet-mapping&gt;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&lt;context-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-name&gt;</w:t>
      </w:r>
      <w:proofErr w:type="spellStart"/>
      <w:r w:rsidRPr="00257B3E">
        <w:rPr>
          <w:rFonts w:ascii="Times New Roman" w:eastAsia="Times New Roman" w:hAnsi="Times New Roman" w:cs="Times New Roman"/>
          <w:sz w:val="24"/>
          <w:szCs w:val="24"/>
        </w:rPr>
        <w:t>dname</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-name&gt;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-value&gt;</w:t>
      </w:r>
      <w:proofErr w:type="spellStart"/>
      <w:r w:rsidRPr="00257B3E">
        <w:rPr>
          <w:rFonts w:ascii="Times New Roman" w:eastAsia="Times New Roman" w:hAnsi="Times New Roman" w:cs="Times New Roman"/>
          <w:sz w:val="24"/>
          <w:szCs w:val="24"/>
        </w:rPr>
        <w:t>sun.jdbc.odbc.JdbcOdbcDriver</w:t>
      </w:r>
      <w:proofErr w:type="spellEnd"/>
      <w:r w:rsidRPr="00257B3E">
        <w:rPr>
          <w:rFonts w:ascii="Times New Roman" w:eastAsia="Times New Roman" w:hAnsi="Times New Roman" w:cs="Times New Roman"/>
          <w:sz w:val="24"/>
          <w:szCs w:val="24"/>
        </w:rPr>
        <w:t>&lt;/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-value&gt;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&lt;/context-</w:t>
      </w:r>
      <w:proofErr w:type="spellStart"/>
      <w:r w:rsidRPr="00257B3E">
        <w:rPr>
          <w:rFonts w:ascii="Times New Roman" w:eastAsia="Times New Roman" w:hAnsi="Times New Roman" w:cs="Times New Roman"/>
          <w:sz w:val="24"/>
          <w:szCs w:val="24"/>
        </w:rPr>
        <w:t>param</w:t>
      </w:r>
      <w:proofErr w:type="spellEnd"/>
      <w:r w:rsidRPr="00257B3E">
        <w:rPr>
          <w:rFonts w:ascii="Times New Roman" w:eastAsia="Times New Roman" w:hAnsi="Times New Roman" w:cs="Times New Roman"/>
          <w:sz w:val="24"/>
          <w:szCs w:val="24"/>
        </w:rPr>
        <w:t>&gt;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&lt;/web-app&gt;  </w:t>
      </w:r>
    </w:p>
    <w:p w:rsidR="00257B3E" w:rsidRPr="00257B3E" w:rsidRDefault="00257B3E" w:rsidP="00257B3E">
      <w:pPr>
        <w:spacing w:after="0"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b/>
          <w:bCs/>
          <w:sz w:val="24"/>
          <w:szCs w:val="24"/>
        </w:rPr>
        <w:t>welcome.jsp</w:t>
      </w:r>
      <w:proofErr w:type="spellEnd"/>
      <w:r w:rsidRPr="00257B3E">
        <w:rPr>
          <w:rFonts w:ascii="Times New Roman" w:eastAsia="Times New Roman" w:hAnsi="Times New Roman" w:cs="Times New Roman"/>
          <w:sz w:val="24"/>
          <w:szCs w:val="24"/>
        </w:rPr>
        <w:t xml:space="preserve">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&lt;%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sz w:val="24"/>
          <w:szCs w:val="24"/>
        </w:rPr>
        <w:t>out.print</w:t>
      </w:r>
      <w:proofErr w:type="spellEnd"/>
      <w:r w:rsidRPr="00257B3E">
        <w:rPr>
          <w:rFonts w:ascii="Times New Roman" w:eastAsia="Times New Roman" w:hAnsi="Times New Roman" w:cs="Times New Roman"/>
          <w:sz w:val="24"/>
          <w:szCs w:val="24"/>
        </w:rPr>
        <w:t>("Welcome "+</w:t>
      </w:r>
      <w:proofErr w:type="spellStart"/>
      <w:r w:rsidRPr="00257B3E">
        <w:rPr>
          <w:rFonts w:ascii="Times New Roman" w:eastAsia="Times New Roman" w:hAnsi="Times New Roman" w:cs="Times New Roman"/>
          <w:sz w:val="24"/>
          <w:szCs w:val="24"/>
        </w:rPr>
        <w:t>request.getParameter</w:t>
      </w:r>
      <w:proofErr w:type="spellEnd"/>
      <w:r w:rsidRPr="00257B3E">
        <w:rPr>
          <w:rFonts w:ascii="Times New Roman" w:eastAsia="Times New Roman" w:hAnsi="Times New Roman" w:cs="Times New Roman"/>
          <w:sz w:val="24"/>
          <w:szCs w:val="24"/>
        </w:rPr>
        <w:t>("</w:t>
      </w:r>
      <w:proofErr w:type="spellStart"/>
      <w:r w:rsidRPr="00257B3E">
        <w:rPr>
          <w:rFonts w:ascii="Times New Roman" w:eastAsia="Times New Roman" w:hAnsi="Times New Roman" w:cs="Times New Roman"/>
          <w:sz w:val="24"/>
          <w:szCs w:val="24"/>
        </w:rPr>
        <w:t>uname</w:t>
      </w:r>
      <w:proofErr w:type="spellEnd"/>
      <w:r w:rsidRPr="00257B3E">
        <w:rPr>
          <w:rFonts w:ascii="Times New Roman" w:eastAsia="Times New Roman" w:hAnsi="Times New Roman" w:cs="Times New Roman"/>
          <w:sz w:val="24"/>
          <w:szCs w:val="24"/>
        </w:rPr>
        <w: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String driver=</w:t>
      </w:r>
      <w:proofErr w:type="spellStart"/>
      <w:r w:rsidRPr="00257B3E">
        <w:rPr>
          <w:rFonts w:ascii="Times New Roman" w:eastAsia="Times New Roman" w:hAnsi="Times New Roman" w:cs="Times New Roman"/>
          <w:sz w:val="24"/>
          <w:szCs w:val="24"/>
        </w:rPr>
        <w:t>application.getInitParameter</w:t>
      </w:r>
      <w:proofErr w:type="spellEnd"/>
      <w:r w:rsidRPr="00257B3E">
        <w:rPr>
          <w:rFonts w:ascii="Times New Roman" w:eastAsia="Times New Roman" w:hAnsi="Times New Roman" w:cs="Times New Roman"/>
          <w:sz w:val="24"/>
          <w:szCs w:val="24"/>
        </w:rPr>
        <w:t>("</w:t>
      </w:r>
      <w:proofErr w:type="spellStart"/>
      <w:r w:rsidRPr="00257B3E">
        <w:rPr>
          <w:rFonts w:ascii="Times New Roman" w:eastAsia="Times New Roman" w:hAnsi="Times New Roman" w:cs="Times New Roman"/>
          <w:sz w:val="24"/>
          <w:szCs w:val="24"/>
        </w:rPr>
        <w:t>dname</w:t>
      </w:r>
      <w:proofErr w:type="spellEnd"/>
      <w:r w:rsidRPr="00257B3E">
        <w:rPr>
          <w:rFonts w:ascii="Times New Roman" w:eastAsia="Times New Roman" w:hAnsi="Times New Roman" w:cs="Times New Roman"/>
          <w:sz w:val="24"/>
          <w:szCs w:val="24"/>
        </w:rPr>
        <w: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proofErr w:type="spellStart"/>
      <w:r w:rsidRPr="00257B3E">
        <w:rPr>
          <w:rFonts w:ascii="Times New Roman" w:eastAsia="Times New Roman" w:hAnsi="Times New Roman" w:cs="Times New Roman"/>
          <w:sz w:val="24"/>
          <w:szCs w:val="24"/>
        </w:rPr>
        <w:t>out.print</w:t>
      </w:r>
      <w:proofErr w:type="spellEnd"/>
      <w:r w:rsidRPr="00257B3E">
        <w:rPr>
          <w:rFonts w:ascii="Times New Roman" w:eastAsia="Times New Roman" w:hAnsi="Times New Roman" w:cs="Times New Roman"/>
          <w:sz w:val="24"/>
          <w:szCs w:val="24"/>
        </w:rPr>
        <w:t>("driver name is="+driver);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  </w:t>
      </w:r>
    </w:p>
    <w:p w:rsidR="00257B3E" w:rsidRPr="00257B3E" w:rsidRDefault="00257B3E" w:rsidP="00CA7FD7">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257B3E">
        <w:rPr>
          <w:rFonts w:ascii="Times New Roman" w:eastAsia="Times New Roman" w:hAnsi="Times New Roman" w:cs="Times New Roman"/>
          <w:sz w:val="24"/>
          <w:szCs w:val="24"/>
        </w:rPr>
        <w:t>%&gt;  </w:t>
      </w:r>
    </w:p>
    <w:p w:rsidR="00257B3E" w:rsidRPr="00257B3E" w:rsidRDefault="00257B3E" w:rsidP="00257B3E">
      <w:pPr>
        <w:spacing w:before="100" w:beforeAutospacing="1" w:after="100" w:afterAutospacing="1" w:line="240" w:lineRule="auto"/>
        <w:outlineLvl w:val="3"/>
        <w:rPr>
          <w:rFonts w:ascii="Times New Roman" w:eastAsia="Times New Roman" w:hAnsi="Times New Roman" w:cs="Times New Roman"/>
          <w:b/>
          <w:bCs/>
          <w:sz w:val="24"/>
          <w:szCs w:val="24"/>
        </w:rPr>
      </w:pPr>
      <w:r w:rsidRPr="00257B3E">
        <w:rPr>
          <w:rFonts w:ascii="Times New Roman" w:eastAsia="Times New Roman" w:hAnsi="Times New Roman" w:cs="Times New Roman"/>
          <w:b/>
          <w:bCs/>
          <w:sz w:val="24"/>
          <w:szCs w:val="24"/>
        </w:rPr>
        <w:t>Output</w:t>
      </w:r>
    </w:p>
    <w:p w:rsidR="00257B3E" w:rsidRDefault="00257B3E" w:rsidP="00257B3E">
      <w:r>
        <w:rPr>
          <w:rFonts w:ascii="Times New Roman" w:eastAsia="Times New Roman" w:hAnsi="Times New Roman" w:cs="Times New Roman"/>
          <w:noProof/>
          <w:sz w:val="24"/>
          <w:szCs w:val="24"/>
          <w:lang w:val="en-GB" w:eastAsia="en-GB"/>
        </w:rPr>
        <w:lastRenderedPageBreak/>
        <w:drawing>
          <wp:inline distT="0" distB="0" distL="0" distR="0">
            <wp:extent cx="5676900" cy="2886075"/>
            <wp:effectExtent l="0" t="0" r="0" b="9525"/>
            <wp:docPr id="81" name="Picture 81" descr="jsp application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jsp application implicit object output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76900" cy="288607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53075" cy="2962275"/>
            <wp:effectExtent l="0" t="0" r="9525" b="9525"/>
            <wp:docPr id="80" name="Picture 80" descr="jsp application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jsp application implicit object output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53075" cy="2962275"/>
                    </a:xfrm>
                    <a:prstGeom prst="rect">
                      <a:avLst/>
                    </a:prstGeom>
                    <a:noFill/>
                    <a:ln>
                      <a:noFill/>
                    </a:ln>
                  </pic:spPr>
                </pic:pic>
              </a:graphicData>
            </a:graphic>
          </wp:inline>
        </w:drawing>
      </w:r>
    </w:p>
    <w:p w:rsidR="00136658" w:rsidRDefault="00136658" w:rsidP="00257B3E"/>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t xml:space="preserve">6) </w:t>
      </w:r>
      <w:proofErr w:type="gramStart"/>
      <w:r w:rsidRPr="00136658">
        <w:rPr>
          <w:rFonts w:ascii="Times New Roman" w:eastAsia="Times New Roman" w:hAnsi="Times New Roman" w:cs="Times New Roman"/>
          <w:b/>
          <w:bCs/>
          <w:kern w:val="36"/>
          <w:sz w:val="48"/>
          <w:szCs w:val="48"/>
        </w:rPr>
        <w:t>session</w:t>
      </w:r>
      <w:proofErr w:type="gramEnd"/>
      <w:r w:rsidRPr="00136658">
        <w:rPr>
          <w:rFonts w:ascii="Times New Roman" w:eastAsia="Times New Roman" w:hAnsi="Times New Roman" w:cs="Times New Roman"/>
          <w:b/>
          <w:bCs/>
          <w:kern w:val="36"/>
          <w:sz w:val="48"/>
          <w:szCs w:val="48"/>
        </w:rPr>
        <w:t xml:space="preserve"> implicit object</w:t>
      </w:r>
    </w:p>
    <w:tbl>
      <w:tblPr>
        <w:tblW w:w="0" w:type="auto"/>
        <w:tblCellSpacing w:w="0" w:type="dxa"/>
        <w:tblCellMar>
          <w:left w:w="0" w:type="dxa"/>
          <w:right w:w="0" w:type="dxa"/>
        </w:tblCellMar>
        <w:tblLook w:val="04A0" w:firstRow="1" w:lastRow="0" w:firstColumn="1" w:lastColumn="0" w:noHBand="0" w:noVBand="1"/>
      </w:tblPr>
      <w:tblGrid>
        <w:gridCol w:w="10800"/>
      </w:tblGrid>
      <w:tr w:rsidR="00136658" w:rsidRPr="00136658" w:rsidTr="00136658">
        <w:trPr>
          <w:tblCellSpacing w:w="0" w:type="dxa"/>
        </w:trPr>
        <w:tc>
          <w:tcPr>
            <w:tcW w:w="0" w:type="auto"/>
            <w:vAlign w:val="center"/>
            <w:hideMark/>
          </w:tcPr>
          <w:p w:rsidR="00136658" w:rsidRPr="00136658" w:rsidRDefault="00136658" w:rsidP="00136658">
            <w:pPr>
              <w:spacing w:after="0"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JSP, session is an implicit object of type </w:t>
            </w:r>
            <w:proofErr w:type="spellStart"/>
            <w:r w:rsidRPr="00136658">
              <w:rPr>
                <w:rFonts w:ascii="Times New Roman" w:eastAsia="Times New Roman" w:hAnsi="Times New Roman" w:cs="Times New Roman"/>
                <w:sz w:val="24"/>
                <w:szCs w:val="24"/>
              </w:rPr>
              <w:t>HttpSession.The</w:t>
            </w:r>
            <w:proofErr w:type="spellEnd"/>
            <w:r w:rsidRPr="00136658">
              <w:rPr>
                <w:rFonts w:ascii="Times New Roman" w:eastAsia="Times New Roman" w:hAnsi="Times New Roman" w:cs="Times New Roman"/>
                <w:sz w:val="24"/>
                <w:szCs w:val="24"/>
              </w:rPr>
              <w:t xml:space="preserve"> Java developer can use this object to </w:t>
            </w:r>
            <w:proofErr w:type="spellStart"/>
            <w:r w:rsidRPr="00136658">
              <w:rPr>
                <w:rFonts w:ascii="Times New Roman" w:eastAsia="Times New Roman" w:hAnsi="Times New Roman" w:cs="Times New Roman"/>
                <w:sz w:val="24"/>
                <w:szCs w:val="24"/>
              </w:rPr>
              <w:t>set</w:t>
            </w:r>
            <w:proofErr w:type="gramStart"/>
            <w:r w:rsidRPr="00136658">
              <w:rPr>
                <w:rFonts w:ascii="Times New Roman" w:eastAsia="Times New Roman" w:hAnsi="Times New Roman" w:cs="Times New Roman"/>
                <w:sz w:val="24"/>
                <w:szCs w:val="24"/>
              </w:rPr>
              <w:t>,get</w:t>
            </w:r>
            <w:proofErr w:type="spellEnd"/>
            <w:proofErr w:type="gramEnd"/>
            <w:r w:rsidRPr="00136658">
              <w:rPr>
                <w:rFonts w:ascii="Times New Roman" w:eastAsia="Times New Roman" w:hAnsi="Times New Roman" w:cs="Times New Roman"/>
                <w:sz w:val="24"/>
                <w:szCs w:val="24"/>
              </w:rPr>
              <w:t xml:space="preserve"> or remove attribute or to get session information. </w:t>
            </w:r>
          </w:p>
        </w:tc>
      </w:tr>
    </w:tbl>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Example of session implicit object</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index.html</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 action="</w:t>
      </w:r>
      <w:proofErr w:type="spellStart"/>
      <w:r w:rsidRPr="00136658">
        <w:rPr>
          <w:rFonts w:ascii="Times New Roman" w:eastAsia="Times New Roman" w:hAnsi="Times New Roman" w:cs="Times New Roman"/>
          <w:sz w:val="24"/>
          <w:szCs w:val="24"/>
        </w:rPr>
        <w:t>welcome.jsp</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&lt;input type="text" name="</w:t>
      </w:r>
      <w:proofErr w:type="spellStart"/>
      <w:r w:rsidRPr="00136658">
        <w:rPr>
          <w:rFonts w:ascii="Times New Roman" w:eastAsia="Times New Roman" w:hAnsi="Times New Roman" w:cs="Times New Roman"/>
          <w:sz w:val="24"/>
          <w:szCs w:val="24"/>
        </w:rPr>
        <w:t>uname</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&lt;input type="submit" value="go"&gt;&lt;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lastRenderedPageBreak/>
        <w:t>&lt;/html&gt;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6658">
        <w:rPr>
          <w:rFonts w:ascii="Times New Roman" w:eastAsia="Times New Roman" w:hAnsi="Times New Roman" w:cs="Times New Roman"/>
          <w:b/>
          <w:bCs/>
          <w:sz w:val="27"/>
          <w:szCs w:val="27"/>
        </w:rPr>
        <w:t>welcome.jsp</w:t>
      </w:r>
      <w:proofErr w:type="spellEnd"/>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name=</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uname</w:t>
      </w:r>
      <w:proofErr w:type="spellEnd"/>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("Welcome "+name);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session.setAttribute</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user",name</w:t>
      </w:r>
      <w:proofErr w:type="spellEnd"/>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&lt;a </w:t>
      </w:r>
      <w:proofErr w:type="spellStart"/>
      <w:r w:rsidRPr="00136658">
        <w:rPr>
          <w:rFonts w:ascii="Times New Roman" w:eastAsia="Times New Roman" w:hAnsi="Times New Roman" w:cs="Times New Roman"/>
          <w:sz w:val="24"/>
          <w:szCs w:val="24"/>
        </w:rPr>
        <w:t>href</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second.jsp</w:t>
      </w:r>
      <w:proofErr w:type="spellEnd"/>
      <w:r w:rsidRPr="00136658">
        <w:rPr>
          <w:rFonts w:ascii="Times New Roman" w:eastAsia="Times New Roman" w:hAnsi="Times New Roman" w:cs="Times New Roman"/>
          <w:sz w:val="24"/>
          <w:szCs w:val="24"/>
        </w:rPr>
        <w:t>"&gt;second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page&lt;/a&gt;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%&gt;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6658">
        <w:rPr>
          <w:rFonts w:ascii="Times New Roman" w:eastAsia="Times New Roman" w:hAnsi="Times New Roman" w:cs="Times New Roman"/>
          <w:b/>
          <w:bCs/>
          <w:sz w:val="27"/>
          <w:szCs w:val="27"/>
        </w:rPr>
        <w:t>second.jsp</w:t>
      </w:r>
      <w:proofErr w:type="spellEnd"/>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name=(String)</w:t>
      </w:r>
      <w:proofErr w:type="spellStart"/>
      <w:r w:rsidRPr="00136658">
        <w:rPr>
          <w:rFonts w:ascii="Times New Roman" w:eastAsia="Times New Roman" w:hAnsi="Times New Roman" w:cs="Times New Roman"/>
          <w:sz w:val="24"/>
          <w:szCs w:val="24"/>
        </w:rPr>
        <w:t>session.getAttribute</w:t>
      </w:r>
      <w:proofErr w:type="spellEnd"/>
      <w:r w:rsidRPr="00136658">
        <w:rPr>
          <w:rFonts w:ascii="Times New Roman" w:eastAsia="Times New Roman" w:hAnsi="Times New Roman" w:cs="Times New Roman"/>
          <w:sz w:val="24"/>
          <w:szCs w:val="24"/>
        </w:rPr>
        <w:t>("user");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("Hello "+name);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%&gt;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r w:rsidRPr="00136658">
        <w:rPr>
          <w:rFonts w:ascii="Times New Roman" w:eastAsia="Times New Roman" w:hAnsi="Times New Roman" w:cs="Times New Roman"/>
          <w:b/>
          <w:bCs/>
          <w:sz w:val="24"/>
          <w:szCs w:val="24"/>
        </w:rPr>
        <w:t>Output</w:t>
      </w:r>
    </w:p>
    <w:p w:rsidR="00136658" w:rsidRPr="00136658" w:rsidRDefault="00136658" w:rsidP="0013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5381625" cy="2847975"/>
            <wp:effectExtent l="0" t="0" r="9525" b="9525"/>
            <wp:docPr id="84" name="Picture 84" descr="jsp session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jsp session implicit object output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91175" cy="2867025"/>
            <wp:effectExtent l="0" t="0" r="9525" b="9525"/>
            <wp:docPr id="83" name="Picture 83" descr="jsp session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jsp session implicit object output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86702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34025" cy="2952750"/>
            <wp:effectExtent l="0" t="0" r="9525" b="0"/>
            <wp:docPr id="82" name="Picture 82" descr="jsp session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descr="jsp session implicit object output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4025" cy="2952750"/>
                    </a:xfrm>
                    <a:prstGeom prst="rect">
                      <a:avLst/>
                    </a:prstGeom>
                    <a:noFill/>
                    <a:ln>
                      <a:noFill/>
                    </a:ln>
                  </pic:spPr>
                </pic:pic>
              </a:graphicData>
            </a:graphic>
          </wp:inline>
        </w:drawing>
      </w:r>
    </w:p>
    <w:p w:rsidR="00136658" w:rsidRDefault="00136658" w:rsidP="00257B3E"/>
    <w:p w:rsidR="00136658" w:rsidRDefault="00136658" w:rsidP="00257B3E"/>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lastRenderedPageBreak/>
        <w:t xml:space="preserve">7) </w:t>
      </w:r>
      <w:proofErr w:type="spellStart"/>
      <w:proofErr w:type="gramStart"/>
      <w:r w:rsidRPr="00136658">
        <w:rPr>
          <w:rFonts w:ascii="Times New Roman" w:eastAsia="Times New Roman" w:hAnsi="Times New Roman" w:cs="Times New Roman"/>
          <w:b/>
          <w:bCs/>
          <w:kern w:val="36"/>
          <w:sz w:val="48"/>
          <w:szCs w:val="48"/>
        </w:rPr>
        <w:t>pageContext</w:t>
      </w:r>
      <w:proofErr w:type="spellEnd"/>
      <w:proofErr w:type="gramEnd"/>
      <w:r w:rsidRPr="00136658">
        <w:rPr>
          <w:rFonts w:ascii="Times New Roman" w:eastAsia="Times New Roman" w:hAnsi="Times New Roman" w:cs="Times New Roman"/>
          <w:b/>
          <w:bCs/>
          <w:kern w:val="36"/>
          <w:sz w:val="48"/>
          <w:szCs w:val="48"/>
        </w:rPr>
        <w:t xml:space="preserve"> implicit object</w:t>
      </w:r>
    </w:p>
    <w:tbl>
      <w:tblPr>
        <w:tblW w:w="0" w:type="auto"/>
        <w:tblCellSpacing w:w="0" w:type="dxa"/>
        <w:tblCellMar>
          <w:left w:w="0" w:type="dxa"/>
          <w:right w:w="0" w:type="dxa"/>
        </w:tblCellMar>
        <w:tblLook w:val="04A0" w:firstRow="1" w:lastRow="0" w:firstColumn="1" w:lastColumn="0" w:noHBand="0" w:noVBand="1"/>
      </w:tblPr>
      <w:tblGrid>
        <w:gridCol w:w="10800"/>
      </w:tblGrid>
      <w:tr w:rsidR="00136658" w:rsidRPr="00136658" w:rsidTr="00136658">
        <w:trPr>
          <w:tblCellSpacing w:w="0" w:type="dxa"/>
        </w:trPr>
        <w:tc>
          <w:tcPr>
            <w:tcW w:w="0" w:type="auto"/>
            <w:vAlign w:val="center"/>
            <w:hideMark/>
          </w:tcPr>
          <w:p w:rsidR="00136658" w:rsidRPr="00136658" w:rsidRDefault="00136658" w:rsidP="00136658">
            <w:pPr>
              <w:spacing w:after="0"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JSP, </w:t>
            </w:r>
            <w:proofErr w:type="spellStart"/>
            <w:r w:rsidRPr="00136658">
              <w:rPr>
                <w:rFonts w:ascii="Times New Roman" w:eastAsia="Times New Roman" w:hAnsi="Times New Roman" w:cs="Times New Roman"/>
                <w:sz w:val="24"/>
                <w:szCs w:val="24"/>
              </w:rPr>
              <w:t>pageContext</w:t>
            </w:r>
            <w:proofErr w:type="spellEnd"/>
            <w:r w:rsidRPr="00136658">
              <w:rPr>
                <w:rFonts w:ascii="Times New Roman" w:eastAsia="Times New Roman" w:hAnsi="Times New Roman" w:cs="Times New Roman"/>
                <w:sz w:val="24"/>
                <w:szCs w:val="24"/>
              </w:rPr>
              <w:t xml:space="preserve"> is an implicit object of type </w:t>
            </w:r>
            <w:proofErr w:type="spellStart"/>
            <w:r w:rsidRPr="00136658">
              <w:rPr>
                <w:rFonts w:ascii="Times New Roman" w:eastAsia="Times New Roman" w:hAnsi="Times New Roman" w:cs="Times New Roman"/>
                <w:sz w:val="24"/>
                <w:szCs w:val="24"/>
              </w:rPr>
              <w:t>PageContext</w:t>
            </w:r>
            <w:proofErr w:type="spellEnd"/>
            <w:r w:rsidRPr="00136658">
              <w:rPr>
                <w:rFonts w:ascii="Times New Roman" w:eastAsia="Times New Roman" w:hAnsi="Times New Roman" w:cs="Times New Roman"/>
                <w:sz w:val="24"/>
                <w:szCs w:val="24"/>
              </w:rPr>
              <w:t xml:space="preserve"> </w:t>
            </w:r>
            <w:proofErr w:type="spellStart"/>
            <w:r w:rsidRPr="00136658">
              <w:rPr>
                <w:rFonts w:ascii="Times New Roman" w:eastAsia="Times New Roman" w:hAnsi="Times New Roman" w:cs="Times New Roman"/>
                <w:sz w:val="24"/>
                <w:szCs w:val="24"/>
              </w:rPr>
              <w:t>class.The</w:t>
            </w:r>
            <w:proofErr w:type="spellEnd"/>
            <w:r w:rsidRPr="00136658">
              <w:rPr>
                <w:rFonts w:ascii="Times New Roman" w:eastAsia="Times New Roman" w:hAnsi="Times New Roman" w:cs="Times New Roman"/>
                <w:sz w:val="24"/>
                <w:szCs w:val="24"/>
              </w:rPr>
              <w:t xml:space="preserve"> </w:t>
            </w:r>
            <w:proofErr w:type="spellStart"/>
            <w:r w:rsidRPr="00136658">
              <w:rPr>
                <w:rFonts w:ascii="Times New Roman" w:eastAsia="Times New Roman" w:hAnsi="Times New Roman" w:cs="Times New Roman"/>
                <w:sz w:val="24"/>
                <w:szCs w:val="24"/>
              </w:rPr>
              <w:t>pageContext</w:t>
            </w:r>
            <w:proofErr w:type="spellEnd"/>
            <w:r w:rsidRPr="00136658">
              <w:rPr>
                <w:rFonts w:ascii="Times New Roman" w:eastAsia="Times New Roman" w:hAnsi="Times New Roman" w:cs="Times New Roman"/>
                <w:sz w:val="24"/>
                <w:szCs w:val="24"/>
              </w:rPr>
              <w:t xml:space="preserve"> object can be used to </w:t>
            </w:r>
            <w:proofErr w:type="spellStart"/>
            <w:r w:rsidRPr="00136658">
              <w:rPr>
                <w:rFonts w:ascii="Times New Roman" w:eastAsia="Times New Roman" w:hAnsi="Times New Roman" w:cs="Times New Roman"/>
                <w:sz w:val="24"/>
                <w:szCs w:val="24"/>
              </w:rPr>
              <w:t>set,get</w:t>
            </w:r>
            <w:proofErr w:type="spellEnd"/>
            <w:r w:rsidRPr="00136658">
              <w:rPr>
                <w:rFonts w:ascii="Times New Roman" w:eastAsia="Times New Roman" w:hAnsi="Times New Roman" w:cs="Times New Roman"/>
                <w:sz w:val="24"/>
                <w:szCs w:val="24"/>
              </w:rPr>
              <w:t xml:space="preserve"> or remove attribute from one of the following scopes: </w:t>
            </w:r>
          </w:p>
          <w:p w:rsidR="00136658" w:rsidRPr="00136658" w:rsidRDefault="00136658" w:rsidP="00CA7F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page</w:t>
            </w:r>
          </w:p>
          <w:p w:rsidR="00136658" w:rsidRPr="00136658" w:rsidRDefault="00136658" w:rsidP="00CA7F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request</w:t>
            </w:r>
          </w:p>
          <w:p w:rsidR="00136658" w:rsidRPr="00136658" w:rsidRDefault="00136658" w:rsidP="00CA7F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session</w:t>
            </w:r>
          </w:p>
          <w:p w:rsidR="00136658" w:rsidRPr="00136658" w:rsidRDefault="00136658" w:rsidP="00CA7FD7">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application</w:t>
            </w:r>
          </w:p>
        </w:tc>
      </w:tr>
      <w:tr w:rsidR="00136658" w:rsidRPr="00136658" w:rsidTr="00136658">
        <w:trPr>
          <w:tblCellSpacing w:w="0" w:type="dxa"/>
        </w:trPr>
        <w:tc>
          <w:tcPr>
            <w:tcW w:w="0" w:type="auto"/>
            <w:vAlign w:val="center"/>
            <w:hideMark/>
          </w:tcPr>
          <w:p w:rsidR="00136658" w:rsidRPr="00136658" w:rsidRDefault="00136658" w:rsidP="00136658">
            <w:pPr>
              <w:spacing w:after="0"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In JSP, page scope is the default scope.</w:t>
            </w:r>
          </w:p>
        </w:tc>
      </w:tr>
    </w:tbl>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 xml:space="preserve">Example of </w:t>
      </w:r>
      <w:proofErr w:type="spellStart"/>
      <w:r w:rsidRPr="00136658">
        <w:rPr>
          <w:rFonts w:ascii="Times New Roman" w:eastAsia="Times New Roman" w:hAnsi="Times New Roman" w:cs="Times New Roman"/>
          <w:b/>
          <w:bCs/>
          <w:sz w:val="27"/>
          <w:szCs w:val="27"/>
        </w:rPr>
        <w:t>pageContext</w:t>
      </w:r>
      <w:proofErr w:type="spellEnd"/>
      <w:r w:rsidRPr="00136658">
        <w:rPr>
          <w:rFonts w:ascii="Times New Roman" w:eastAsia="Times New Roman" w:hAnsi="Times New Roman" w:cs="Times New Roman"/>
          <w:b/>
          <w:bCs/>
          <w:sz w:val="27"/>
          <w:szCs w:val="27"/>
        </w:rPr>
        <w:t xml:space="preserve"> implicit object</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index.html</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 action="</w:t>
      </w:r>
      <w:proofErr w:type="spellStart"/>
      <w:r w:rsidRPr="00136658">
        <w:rPr>
          <w:rFonts w:ascii="Times New Roman" w:eastAsia="Times New Roman" w:hAnsi="Times New Roman" w:cs="Times New Roman"/>
          <w:sz w:val="24"/>
          <w:szCs w:val="24"/>
        </w:rPr>
        <w:t>welcome.jsp</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&lt;input type="text" name="</w:t>
      </w:r>
      <w:proofErr w:type="spellStart"/>
      <w:r w:rsidRPr="00136658">
        <w:rPr>
          <w:rFonts w:ascii="Times New Roman" w:eastAsia="Times New Roman" w:hAnsi="Times New Roman" w:cs="Times New Roman"/>
          <w:sz w:val="24"/>
          <w:szCs w:val="24"/>
        </w:rPr>
        <w:t>uname</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&lt;input type="submit" value="go"&gt;&lt;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6658">
        <w:rPr>
          <w:rFonts w:ascii="Times New Roman" w:eastAsia="Times New Roman" w:hAnsi="Times New Roman" w:cs="Times New Roman"/>
          <w:b/>
          <w:bCs/>
          <w:sz w:val="27"/>
          <w:szCs w:val="27"/>
        </w:rPr>
        <w:t>welcome.jsp</w:t>
      </w:r>
      <w:proofErr w:type="spellEnd"/>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name=</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uname</w:t>
      </w:r>
      <w:proofErr w:type="spellEnd"/>
      <w:r w:rsidRPr="00136658">
        <w:rPr>
          <w:rFonts w:ascii="Times New Roman" w:eastAsia="Times New Roman" w:hAnsi="Times New Roman" w:cs="Times New Roman"/>
          <w:sz w:val="24"/>
          <w:szCs w:val="24"/>
        </w:rPr>
        <w: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("Welcome "+name);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pageContext.setAttribute("user",name,PageContext.SESSION_SCOPE);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&lt;a </w:t>
      </w:r>
      <w:proofErr w:type="spellStart"/>
      <w:r w:rsidRPr="00136658">
        <w:rPr>
          <w:rFonts w:ascii="Times New Roman" w:eastAsia="Times New Roman" w:hAnsi="Times New Roman" w:cs="Times New Roman"/>
          <w:sz w:val="24"/>
          <w:szCs w:val="24"/>
        </w:rPr>
        <w:t>href</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second.jsp</w:t>
      </w:r>
      <w:proofErr w:type="spellEnd"/>
      <w:r w:rsidRPr="00136658">
        <w:rPr>
          <w:rFonts w:ascii="Times New Roman" w:eastAsia="Times New Roman" w:hAnsi="Times New Roman" w:cs="Times New Roman"/>
          <w:sz w:val="24"/>
          <w:szCs w:val="24"/>
        </w:rPr>
        <w:t>"&gt;second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page&lt;/a&gt;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%&gt;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6658">
        <w:rPr>
          <w:rFonts w:ascii="Times New Roman" w:eastAsia="Times New Roman" w:hAnsi="Times New Roman" w:cs="Times New Roman"/>
          <w:b/>
          <w:bCs/>
          <w:sz w:val="27"/>
          <w:szCs w:val="27"/>
        </w:rPr>
        <w:t>second.jsp</w:t>
      </w:r>
      <w:proofErr w:type="spellEnd"/>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name=(String)pageContext.getAttribute("user",PageContext.SESSION_SCOPE);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("Hello "+name);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%&gt;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lastRenderedPageBreak/>
        <w:t>&lt;/body&gt;  </w:t>
      </w:r>
    </w:p>
    <w:p w:rsidR="00136658" w:rsidRPr="00136658" w:rsidRDefault="00136658" w:rsidP="00CA7FD7">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r w:rsidRPr="00136658">
        <w:rPr>
          <w:rFonts w:ascii="Times New Roman" w:eastAsia="Times New Roman" w:hAnsi="Times New Roman" w:cs="Times New Roman"/>
          <w:b/>
          <w:bCs/>
          <w:sz w:val="24"/>
          <w:szCs w:val="24"/>
        </w:rPr>
        <w:t>Output</w:t>
      </w:r>
    </w:p>
    <w:p w:rsidR="00136658" w:rsidRDefault="00136658" w:rsidP="00136658">
      <w:r>
        <w:rPr>
          <w:rFonts w:ascii="Times New Roman" w:eastAsia="Times New Roman" w:hAnsi="Times New Roman" w:cs="Times New Roman"/>
          <w:noProof/>
          <w:sz w:val="24"/>
          <w:szCs w:val="24"/>
          <w:lang w:val="en-GB" w:eastAsia="en-GB"/>
        </w:rPr>
        <w:lastRenderedPageBreak/>
        <w:drawing>
          <wp:inline distT="0" distB="0" distL="0" distR="0">
            <wp:extent cx="5381625" cy="2847975"/>
            <wp:effectExtent l="0" t="0" r="9525" b="9525"/>
            <wp:docPr id="87" name="Picture 87" descr="jsp pageContext implicit object outpu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jsp pageContext implicit object output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81625" cy="284797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91175" cy="2867025"/>
            <wp:effectExtent l="0" t="0" r="9525" b="9525"/>
            <wp:docPr id="86" name="Picture 86" descr="jsp pageContext implicit object outpu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jsp pageContext implicit object output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91175" cy="2867025"/>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5534025" cy="2952750"/>
            <wp:effectExtent l="0" t="0" r="9525" b="0"/>
            <wp:docPr id="85" name="Picture 85" descr="jsp pageContext implicit object outpu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jsp pageContext implicit object output 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534025" cy="2952750"/>
                    </a:xfrm>
                    <a:prstGeom prst="rect">
                      <a:avLst/>
                    </a:prstGeom>
                    <a:noFill/>
                    <a:ln>
                      <a:noFill/>
                    </a:ln>
                  </pic:spPr>
                </pic:pic>
              </a:graphicData>
            </a:graphic>
          </wp:inline>
        </w:drawing>
      </w:r>
    </w:p>
    <w:p w:rsidR="00136658" w:rsidRDefault="00136658" w:rsidP="00136658"/>
    <w:p w:rsidR="00136658" w:rsidRDefault="00136658" w:rsidP="00136658">
      <w:pPr>
        <w:pStyle w:val="Heading1"/>
      </w:pPr>
      <w:r>
        <w:lastRenderedPageBreak/>
        <w:t xml:space="preserve">8) </w:t>
      </w:r>
      <w:proofErr w:type="gramStart"/>
      <w:r>
        <w:t>page</w:t>
      </w:r>
      <w:proofErr w:type="gramEnd"/>
      <w:r>
        <w:t xml:space="preserve"> implicit object:</w:t>
      </w:r>
    </w:p>
    <w:tbl>
      <w:tblPr>
        <w:tblW w:w="0" w:type="auto"/>
        <w:tblCellSpacing w:w="30" w:type="dxa"/>
        <w:tblCellMar>
          <w:left w:w="0" w:type="dxa"/>
          <w:right w:w="0" w:type="dxa"/>
        </w:tblCellMar>
        <w:tblLook w:val="04A0" w:firstRow="1" w:lastRow="0" w:firstColumn="1" w:lastColumn="0" w:noHBand="0" w:noVBand="1"/>
      </w:tblPr>
      <w:tblGrid>
        <w:gridCol w:w="10920"/>
      </w:tblGrid>
      <w:tr w:rsidR="00136658" w:rsidTr="00136658">
        <w:trPr>
          <w:tblCellSpacing w:w="30" w:type="dxa"/>
        </w:trPr>
        <w:tc>
          <w:tcPr>
            <w:tcW w:w="0" w:type="auto"/>
            <w:vAlign w:val="center"/>
            <w:hideMark/>
          </w:tcPr>
          <w:p w:rsidR="00136658" w:rsidRDefault="00136658">
            <w:pPr>
              <w:rPr>
                <w:sz w:val="24"/>
                <w:szCs w:val="24"/>
              </w:rPr>
            </w:pPr>
            <w:r>
              <w:t xml:space="preserve">In JSP, page is an implicit object of type Object </w:t>
            </w:r>
            <w:proofErr w:type="spellStart"/>
            <w:r>
              <w:t>class.This</w:t>
            </w:r>
            <w:proofErr w:type="spellEnd"/>
            <w:r>
              <w:t xml:space="preserve"> object is assigned to the reference of auto generated servlet class. It is written as: </w:t>
            </w:r>
          </w:p>
        </w:tc>
      </w:tr>
      <w:tr w:rsidR="00136658" w:rsidTr="00136658">
        <w:trPr>
          <w:tblCellSpacing w:w="30" w:type="dxa"/>
        </w:trPr>
        <w:tc>
          <w:tcPr>
            <w:tcW w:w="0" w:type="auto"/>
            <w:vAlign w:val="center"/>
            <w:hideMark/>
          </w:tcPr>
          <w:p w:rsidR="00136658" w:rsidRDefault="00136658">
            <w:pPr>
              <w:rPr>
                <w:sz w:val="24"/>
                <w:szCs w:val="24"/>
              </w:rPr>
            </w:pPr>
            <w:r>
              <w:t>Object page=this;</w:t>
            </w:r>
          </w:p>
        </w:tc>
      </w:tr>
      <w:tr w:rsidR="00136658" w:rsidTr="00136658">
        <w:trPr>
          <w:tblCellSpacing w:w="30" w:type="dxa"/>
        </w:trPr>
        <w:tc>
          <w:tcPr>
            <w:tcW w:w="0" w:type="auto"/>
            <w:vAlign w:val="center"/>
            <w:hideMark/>
          </w:tcPr>
          <w:p w:rsidR="00136658" w:rsidRDefault="00136658">
            <w:pPr>
              <w:rPr>
                <w:sz w:val="24"/>
                <w:szCs w:val="24"/>
              </w:rPr>
            </w:pPr>
            <w:r>
              <w:t xml:space="preserve">For using this object it must be cast to Servlet </w:t>
            </w:r>
            <w:proofErr w:type="spellStart"/>
            <w:r>
              <w:t>type.For</w:t>
            </w:r>
            <w:proofErr w:type="spellEnd"/>
            <w:r>
              <w:t xml:space="preserve"> example:</w:t>
            </w:r>
          </w:p>
        </w:tc>
      </w:tr>
      <w:tr w:rsidR="00136658" w:rsidTr="00136658">
        <w:trPr>
          <w:tblCellSpacing w:w="30" w:type="dxa"/>
        </w:trPr>
        <w:tc>
          <w:tcPr>
            <w:tcW w:w="0" w:type="auto"/>
            <w:vAlign w:val="center"/>
            <w:hideMark/>
          </w:tcPr>
          <w:p w:rsidR="00136658" w:rsidRDefault="00136658">
            <w:pPr>
              <w:rPr>
                <w:sz w:val="24"/>
                <w:szCs w:val="24"/>
              </w:rPr>
            </w:pPr>
            <w:r>
              <w:t>&lt;% (</w:t>
            </w:r>
            <w:proofErr w:type="spellStart"/>
            <w:r>
              <w:t>HttpServlet</w:t>
            </w:r>
            <w:proofErr w:type="spellEnd"/>
            <w:proofErr w:type="gramStart"/>
            <w:r>
              <w:t>)page.log</w:t>
            </w:r>
            <w:proofErr w:type="gramEnd"/>
            <w:r>
              <w:t>("message"); %&gt;</w:t>
            </w:r>
          </w:p>
        </w:tc>
      </w:tr>
      <w:tr w:rsidR="00136658" w:rsidTr="00136658">
        <w:trPr>
          <w:tblCellSpacing w:w="30" w:type="dxa"/>
        </w:trPr>
        <w:tc>
          <w:tcPr>
            <w:tcW w:w="0" w:type="auto"/>
            <w:vAlign w:val="center"/>
            <w:hideMark/>
          </w:tcPr>
          <w:p w:rsidR="00136658" w:rsidRDefault="00136658">
            <w:pPr>
              <w:rPr>
                <w:sz w:val="24"/>
                <w:szCs w:val="24"/>
              </w:rPr>
            </w:pPr>
            <w:r>
              <w:t xml:space="preserve">Since, it is of type Object it is less used because you can use this object directly in </w:t>
            </w:r>
            <w:proofErr w:type="spellStart"/>
            <w:r>
              <w:t>jsp.For</w:t>
            </w:r>
            <w:proofErr w:type="spellEnd"/>
            <w:r>
              <w:t xml:space="preserve"> example:</w:t>
            </w:r>
          </w:p>
        </w:tc>
      </w:tr>
      <w:tr w:rsidR="00136658" w:rsidTr="00136658">
        <w:trPr>
          <w:tblCellSpacing w:w="30" w:type="dxa"/>
        </w:trPr>
        <w:tc>
          <w:tcPr>
            <w:tcW w:w="0" w:type="auto"/>
            <w:vAlign w:val="center"/>
            <w:hideMark/>
          </w:tcPr>
          <w:p w:rsidR="00136658" w:rsidRDefault="00136658">
            <w:pPr>
              <w:rPr>
                <w:sz w:val="24"/>
                <w:szCs w:val="24"/>
              </w:rPr>
            </w:pPr>
            <w:r>
              <w:t xml:space="preserve">&lt;% </w:t>
            </w:r>
            <w:proofErr w:type="gramStart"/>
            <w:r>
              <w:t>this.log(</w:t>
            </w:r>
            <w:proofErr w:type="gramEnd"/>
            <w:r>
              <w:t>"message"); %&gt;</w:t>
            </w:r>
          </w:p>
        </w:tc>
      </w:tr>
    </w:tbl>
    <w:p w:rsidR="00136658" w:rsidRDefault="00136658" w:rsidP="00136658"/>
    <w:p w:rsidR="00136658" w:rsidRDefault="00136658" w:rsidP="00136658"/>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t xml:space="preserve">9) </w:t>
      </w:r>
      <w:proofErr w:type="gramStart"/>
      <w:r w:rsidRPr="00136658">
        <w:rPr>
          <w:rFonts w:ascii="Times New Roman" w:eastAsia="Times New Roman" w:hAnsi="Times New Roman" w:cs="Times New Roman"/>
          <w:b/>
          <w:bCs/>
          <w:kern w:val="36"/>
          <w:sz w:val="48"/>
          <w:szCs w:val="48"/>
        </w:rPr>
        <w:t>exception</w:t>
      </w:r>
      <w:proofErr w:type="gramEnd"/>
      <w:r w:rsidRPr="00136658">
        <w:rPr>
          <w:rFonts w:ascii="Times New Roman" w:eastAsia="Times New Roman" w:hAnsi="Times New Roman" w:cs="Times New Roman"/>
          <w:b/>
          <w:bCs/>
          <w:kern w:val="36"/>
          <w:sz w:val="48"/>
          <w:szCs w:val="48"/>
        </w:rPr>
        <w:t xml:space="preserve"> implicit object</w:t>
      </w:r>
    </w:p>
    <w:tbl>
      <w:tblPr>
        <w:tblW w:w="0" w:type="auto"/>
        <w:tblCellSpacing w:w="0" w:type="dxa"/>
        <w:tblCellMar>
          <w:left w:w="0" w:type="dxa"/>
          <w:right w:w="0" w:type="dxa"/>
        </w:tblCellMar>
        <w:tblLook w:val="04A0" w:firstRow="1" w:lastRow="0" w:firstColumn="1" w:lastColumn="0" w:noHBand="0" w:noVBand="1"/>
      </w:tblPr>
      <w:tblGrid>
        <w:gridCol w:w="10800"/>
      </w:tblGrid>
      <w:tr w:rsidR="00136658" w:rsidRPr="00136658" w:rsidTr="00136658">
        <w:trPr>
          <w:tblCellSpacing w:w="0" w:type="dxa"/>
        </w:trPr>
        <w:tc>
          <w:tcPr>
            <w:tcW w:w="0" w:type="auto"/>
            <w:vAlign w:val="center"/>
            <w:hideMark/>
          </w:tcPr>
          <w:p w:rsidR="00136658" w:rsidRPr="00136658" w:rsidRDefault="00136658" w:rsidP="00136658">
            <w:pPr>
              <w:spacing w:after="0"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JSP, exception is an implicit object of type </w:t>
            </w:r>
            <w:proofErr w:type="spellStart"/>
            <w:r w:rsidRPr="00136658">
              <w:rPr>
                <w:rFonts w:ascii="Times New Roman" w:eastAsia="Times New Roman" w:hAnsi="Times New Roman" w:cs="Times New Roman"/>
                <w:sz w:val="24"/>
                <w:szCs w:val="24"/>
              </w:rPr>
              <w:t>java.lang.Throwable</w:t>
            </w:r>
            <w:proofErr w:type="spellEnd"/>
            <w:r w:rsidRPr="00136658">
              <w:rPr>
                <w:rFonts w:ascii="Times New Roman" w:eastAsia="Times New Roman" w:hAnsi="Times New Roman" w:cs="Times New Roman"/>
                <w:sz w:val="24"/>
                <w:szCs w:val="24"/>
              </w:rPr>
              <w:t xml:space="preserve"> class. This object can be used to print the exception. But it can only be used in error </w:t>
            </w:r>
            <w:proofErr w:type="spellStart"/>
            <w:r w:rsidRPr="00136658">
              <w:rPr>
                <w:rFonts w:ascii="Times New Roman" w:eastAsia="Times New Roman" w:hAnsi="Times New Roman" w:cs="Times New Roman"/>
                <w:sz w:val="24"/>
                <w:szCs w:val="24"/>
              </w:rPr>
              <w:t>pages.It</w:t>
            </w:r>
            <w:proofErr w:type="spellEnd"/>
            <w:r w:rsidRPr="00136658">
              <w:rPr>
                <w:rFonts w:ascii="Times New Roman" w:eastAsia="Times New Roman" w:hAnsi="Times New Roman" w:cs="Times New Roman"/>
                <w:sz w:val="24"/>
                <w:szCs w:val="24"/>
              </w:rPr>
              <w:t xml:space="preserve"> is better to learn it after page directive. Let's see a simple example: </w:t>
            </w:r>
          </w:p>
        </w:tc>
      </w:tr>
    </w:tbl>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Example of exception implicit object:</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proofErr w:type="spellStart"/>
      <w:r w:rsidRPr="00136658">
        <w:rPr>
          <w:rFonts w:ascii="Times New Roman" w:eastAsia="Times New Roman" w:hAnsi="Times New Roman" w:cs="Times New Roman"/>
          <w:b/>
          <w:bCs/>
          <w:sz w:val="27"/>
          <w:szCs w:val="27"/>
        </w:rPr>
        <w:t>error.jsp</w:t>
      </w:r>
      <w:proofErr w:type="spellEnd"/>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page </w:t>
      </w:r>
      <w:proofErr w:type="spellStart"/>
      <w:r w:rsidRPr="00136658">
        <w:rPr>
          <w:rFonts w:ascii="Times New Roman" w:eastAsia="Times New Roman" w:hAnsi="Times New Roman" w:cs="Times New Roman"/>
          <w:sz w:val="24"/>
          <w:szCs w:val="24"/>
        </w:rPr>
        <w:t>isErrorPage</w:t>
      </w:r>
      <w:proofErr w:type="spellEnd"/>
      <w:r w:rsidRPr="00136658">
        <w:rPr>
          <w:rFonts w:ascii="Times New Roman" w:eastAsia="Times New Roman" w:hAnsi="Times New Roman" w:cs="Times New Roman"/>
          <w:sz w:val="24"/>
          <w:szCs w:val="24"/>
        </w:rPr>
        <w:t>="true" %&gt;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Sorry following exception </w:t>
      </w:r>
      <w:proofErr w:type="spellStart"/>
      <w:proofErr w:type="gramStart"/>
      <w:r w:rsidRPr="00136658">
        <w:rPr>
          <w:rFonts w:ascii="Times New Roman" w:eastAsia="Times New Roman" w:hAnsi="Times New Roman" w:cs="Times New Roman"/>
          <w:sz w:val="24"/>
          <w:szCs w:val="24"/>
        </w:rPr>
        <w:t>occured</w:t>
      </w:r>
      <w:proofErr w:type="spellEnd"/>
      <w:r w:rsidRPr="00136658">
        <w:rPr>
          <w:rFonts w:ascii="Times New Roman" w:eastAsia="Times New Roman" w:hAnsi="Times New Roman" w:cs="Times New Roman"/>
          <w:sz w:val="24"/>
          <w:szCs w:val="24"/>
        </w:rPr>
        <w:t>:</w:t>
      </w:r>
      <w:proofErr w:type="gramEnd"/>
      <w:r w:rsidRPr="00136658">
        <w:rPr>
          <w:rFonts w:ascii="Times New Roman" w:eastAsia="Times New Roman" w:hAnsi="Times New Roman" w:cs="Times New Roman"/>
          <w:sz w:val="24"/>
          <w:szCs w:val="24"/>
        </w:rPr>
        <w:t>&lt;%= exception %&gt;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Default="00136658" w:rsidP="00136658"/>
    <w:p w:rsidR="00136658" w:rsidRDefault="00136658" w:rsidP="00136658"/>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t>JSP directives</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The </w:t>
      </w:r>
      <w:proofErr w:type="spellStart"/>
      <w:r w:rsidRPr="00136658">
        <w:rPr>
          <w:rFonts w:ascii="Times New Roman" w:eastAsia="Times New Roman" w:hAnsi="Times New Roman" w:cs="Times New Roman"/>
          <w:b/>
          <w:bCs/>
          <w:sz w:val="24"/>
          <w:szCs w:val="24"/>
        </w:rPr>
        <w:t>jsp</w:t>
      </w:r>
      <w:proofErr w:type="spellEnd"/>
      <w:r w:rsidRPr="00136658">
        <w:rPr>
          <w:rFonts w:ascii="Times New Roman" w:eastAsia="Times New Roman" w:hAnsi="Times New Roman" w:cs="Times New Roman"/>
          <w:b/>
          <w:bCs/>
          <w:sz w:val="24"/>
          <w:szCs w:val="24"/>
        </w:rPr>
        <w:t xml:space="preserve"> directives</w:t>
      </w:r>
      <w:r w:rsidRPr="00136658">
        <w:rPr>
          <w:rFonts w:ascii="Times New Roman" w:eastAsia="Times New Roman" w:hAnsi="Times New Roman" w:cs="Times New Roman"/>
          <w:sz w:val="24"/>
          <w:szCs w:val="24"/>
        </w:rPr>
        <w:t xml:space="preserve"> are </w:t>
      </w:r>
      <w:proofErr w:type="gramStart"/>
      <w:r w:rsidRPr="00136658">
        <w:rPr>
          <w:rFonts w:ascii="Times New Roman" w:eastAsia="Times New Roman" w:hAnsi="Times New Roman" w:cs="Times New Roman"/>
          <w:sz w:val="24"/>
          <w:szCs w:val="24"/>
        </w:rPr>
        <w:t>messages that tells</w:t>
      </w:r>
      <w:proofErr w:type="gramEnd"/>
      <w:r w:rsidRPr="00136658">
        <w:rPr>
          <w:rFonts w:ascii="Times New Roman" w:eastAsia="Times New Roman" w:hAnsi="Times New Roman" w:cs="Times New Roman"/>
          <w:sz w:val="24"/>
          <w:szCs w:val="24"/>
        </w:rPr>
        <w:t xml:space="preserve"> the web container how to translate a JSP page into the corresponding servlet.</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There are three types of directives:</w:t>
      </w:r>
    </w:p>
    <w:p w:rsidR="00136658" w:rsidRPr="00136658" w:rsidRDefault="00136658" w:rsidP="00CA7FD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page directive</w:t>
      </w:r>
    </w:p>
    <w:p w:rsidR="00136658" w:rsidRPr="00136658" w:rsidRDefault="00136658" w:rsidP="00CA7FD7">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lastRenderedPageBreak/>
        <w:t>include directive</w:t>
      </w:r>
    </w:p>
    <w:p w:rsidR="00136658" w:rsidRPr="00136658" w:rsidRDefault="00136658" w:rsidP="00CA7FD7">
      <w:pPr>
        <w:numPr>
          <w:ilvl w:val="0"/>
          <w:numId w:val="49"/>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taglib</w:t>
      </w:r>
      <w:proofErr w:type="spellEnd"/>
      <w:r w:rsidRPr="00136658">
        <w:rPr>
          <w:rFonts w:ascii="Times New Roman" w:eastAsia="Times New Roman" w:hAnsi="Times New Roman" w:cs="Times New Roman"/>
          <w:sz w:val="24"/>
          <w:szCs w:val="24"/>
        </w:rPr>
        <w:t xml:space="preserve"> directive</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Syntax of JSP Directive</w:t>
      </w:r>
    </w:p>
    <w:p w:rsidR="00136658" w:rsidRPr="00136658" w:rsidRDefault="00136658" w:rsidP="00CA7FD7">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directive attribute="value" %&gt;</w:t>
      </w:r>
    </w:p>
    <w:p w:rsidR="00136658" w:rsidRDefault="00136658" w:rsidP="00136658"/>
    <w:p w:rsidR="00136658" w:rsidRDefault="00136658" w:rsidP="00136658"/>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r w:rsidRPr="00136658">
        <w:rPr>
          <w:rFonts w:ascii="Times New Roman" w:eastAsia="Times New Roman" w:hAnsi="Times New Roman" w:cs="Times New Roman"/>
          <w:b/>
          <w:bCs/>
          <w:kern w:val="36"/>
          <w:sz w:val="48"/>
          <w:szCs w:val="48"/>
        </w:rPr>
        <w:t>Jsp</w:t>
      </w:r>
      <w:proofErr w:type="spellEnd"/>
      <w:r w:rsidRPr="00136658">
        <w:rPr>
          <w:rFonts w:ascii="Times New Roman" w:eastAsia="Times New Roman" w:hAnsi="Times New Roman" w:cs="Times New Roman"/>
          <w:b/>
          <w:bCs/>
          <w:kern w:val="36"/>
          <w:sz w:val="48"/>
          <w:szCs w:val="48"/>
        </w:rPr>
        <w:t xml:space="preserve"> Include Directive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The</w:t>
      </w:r>
      <w:proofErr w:type="spellEnd"/>
      <w:r w:rsidRPr="00136658">
        <w:rPr>
          <w:rFonts w:ascii="Times New Roman" w:eastAsia="Times New Roman" w:hAnsi="Times New Roman" w:cs="Times New Roman"/>
          <w:sz w:val="24"/>
          <w:szCs w:val="24"/>
        </w:rPr>
        <w:t xml:space="preserve"> include directive is used to include the contents of any resource it may be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xml:space="preserve"> file, html file or text file. </w:t>
      </w:r>
      <w:proofErr w:type="spellStart"/>
      <w:r w:rsidRPr="00136658">
        <w:rPr>
          <w:rFonts w:ascii="Times New Roman" w:eastAsia="Times New Roman" w:hAnsi="Times New Roman" w:cs="Times New Roman"/>
          <w:sz w:val="24"/>
          <w:szCs w:val="24"/>
        </w:rPr>
        <w:t>The</w:t>
      </w:r>
      <w:proofErr w:type="spellEnd"/>
      <w:r w:rsidRPr="00136658">
        <w:rPr>
          <w:rFonts w:ascii="Times New Roman" w:eastAsia="Times New Roman" w:hAnsi="Times New Roman" w:cs="Times New Roman"/>
          <w:sz w:val="24"/>
          <w:szCs w:val="24"/>
        </w:rPr>
        <w:t xml:space="preserve"> include directive includes the original content of the included resource at page translation time (the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xml:space="preserve"> page is translated only once so it will be better to include static resource).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Advantage of Include directive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Code Reusability</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Syntax of include directive</w:t>
      </w:r>
    </w:p>
    <w:p w:rsidR="00136658" w:rsidRPr="00136658" w:rsidRDefault="00136658" w:rsidP="00CA7FD7">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include file="</w:t>
      </w:r>
      <w:proofErr w:type="spellStart"/>
      <w:r w:rsidRPr="00136658">
        <w:rPr>
          <w:rFonts w:ascii="Times New Roman" w:eastAsia="Times New Roman" w:hAnsi="Times New Roman" w:cs="Times New Roman"/>
          <w:sz w:val="24"/>
          <w:szCs w:val="24"/>
        </w:rPr>
        <w:t>resourceName</w:t>
      </w:r>
      <w:proofErr w:type="spellEnd"/>
      <w:r w:rsidRPr="00136658">
        <w:rPr>
          <w:rFonts w:ascii="Times New Roman" w:eastAsia="Times New Roman" w:hAnsi="Times New Roman" w:cs="Times New Roman"/>
          <w:sz w:val="24"/>
          <w:szCs w:val="24"/>
        </w:rPr>
        <w:t>" %&gt;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Example of include directive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this example, we are including the content of the header.html file. To run this example you must create </w:t>
      </w:r>
      <w:proofErr w:type="gramStart"/>
      <w:r w:rsidRPr="00136658">
        <w:rPr>
          <w:rFonts w:ascii="Times New Roman" w:eastAsia="Times New Roman" w:hAnsi="Times New Roman" w:cs="Times New Roman"/>
          <w:sz w:val="24"/>
          <w:szCs w:val="24"/>
        </w:rPr>
        <w:t>an</w:t>
      </w:r>
      <w:proofErr w:type="gramEnd"/>
      <w:r w:rsidRPr="00136658">
        <w:rPr>
          <w:rFonts w:ascii="Times New Roman" w:eastAsia="Times New Roman" w:hAnsi="Times New Roman" w:cs="Times New Roman"/>
          <w:sz w:val="24"/>
          <w:szCs w:val="24"/>
        </w:rPr>
        <w:t xml:space="preserve"> header.html file.</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include file="header.html" %&gt;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Today is: &lt;%= </w:t>
      </w:r>
      <w:proofErr w:type="spellStart"/>
      <w:proofErr w:type="gramStart"/>
      <w:r w:rsidRPr="00136658">
        <w:rPr>
          <w:rFonts w:ascii="Times New Roman" w:eastAsia="Times New Roman" w:hAnsi="Times New Roman" w:cs="Times New Roman"/>
          <w:sz w:val="24"/>
          <w:szCs w:val="24"/>
        </w:rPr>
        <w:t>java.util.Calendar.getInstance</w:t>
      </w:r>
      <w:proofErr w:type="spellEnd"/>
      <w:r w:rsidRPr="00136658">
        <w:rPr>
          <w:rFonts w:ascii="Times New Roman" w:eastAsia="Times New Roman" w:hAnsi="Times New Roman" w:cs="Times New Roman"/>
          <w:sz w:val="24"/>
          <w:szCs w:val="24"/>
        </w:rPr>
        <w:t>(</w:t>
      </w:r>
      <w:proofErr w:type="gram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getTime</w:t>
      </w:r>
      <w:proofErr w:type="spellEnd"/>
      <w:r w:rsidRPr="00136658">
        <w:rPr>
          <w:rFonts w:ascii="Times New Roman" w:eastAsia="Times New Roman" w:hAnsi="Times New Roman" w:cs="Times New Roman"/>
          <w:sz w:val="24"/>
          <w:szCs w:val="24"/>
        </w:rPr>
        <w:t>() %&gt;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r w:rsidRPr="00136658">
        <w:rPr>
          <w:rFonts w:ascii="Times New Roman" w:eastAsia="Times New Roman" w:hAnsi="Times New Roman" w:cs="Times New Roman"/>
          <w:b/>
          <w:bCs/>
          <w:sz w:val="24"/>
          <w:szCs w:val="24"/>
        </w:rPr>
        <w:t>Note: The include directive includes the original content, so the actual page size grows at runtime.</w:t>
      </w:r>
    </w:p>
    <w:p w:rsidR="00136658" w:rsidRDefault="00136658" w:rsidP="00136658"/>
    <w:p w:rsidR="00136658" w:rsidRDefault="00136658" w:rsidP="00136658"/>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t xml:space="preserve">JSP </w:t>
      </w:r>
      <w:proofErr w:type="spellStart"/>
      <w:r w:rsidRPr="00136658">
        <w:rPr>
          <w:rFonts w:ascii="Times New Roman" w:eastAsia="Times New Roman" w:hAnsi="Times New Roman" w:cs="Times New Roman"/>
          <w:b/>
          <w:bCs/>
          <w:kern w:val="36"/>
          <w:sz w:val="48"/>
          <w:szCs w:val="48"/>
        </w:rPr>
        <w:t>Taglib</w:t>
      </w:r>
      <w:proofErr w:type="spellEnd"/>
      <w:r w:rsidRPr="00136658">
        <w:rPr>
          <w:rFonts w:ascii="Times New Roman" w:eastAsia="Times New Roman" w:hAnsi="Times New Roman" w:cs="Times New Roman"/>
          <w:b/>
          <w:bCs/>
          <w:kern w:val="36"/>
          <w:sz w:val="48"/>
          <w:szCs w:val="48"/>
        </w:rPr>
        <w:t xml:space="preserve"> directive</w:t>
      </w:r>
    </w:p>
    <w:p w:rsidR="00136658" w:rsidRPr="00136658" w:rsidRDefault="00136658" w:rsidP="0027738C">
      <w:pPr>
        <w:spacing w:before="100" w:beforeAutospacing="1" w:after="100" w:afterAutospacing="1" w:line="240" w:lineRule="auto"/>
        <w:ind w:left="720"/>
        <w:rPr>
          <w:rFonts w:ascii="Times New Roman" w:eastAsia="Times New Roman" w:hAnsi="Times New Roman" w:cs="Times New Roman"/>
          <w:sz w:val="24"/>
          <w:szCs w:val="24"/>
        </w:rPr>
      </w:pP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lastRenderedPageBreak/>
        <w:t xml:space="preserve">The JSP </w:t>
      </w:r>
      <w:proofErr w:type="spellStart"/>
      <w:r w:rsidRPr="00136658">
        <w:rPr>
          <w:rFonts w:ascii="Times New Roman" w:eastAsia="Times New Roman" w:hAnsi="Times New Roman" w:cs="Times New Roman"/>
          <w:sz w:val="24"/>
          <w:szCs w:val="24"/>
        </w:rPr>
        <w:t>taglib</w:t>
      </w:r>
      <w:proofErr w:type="spellEnd"/>
      <w:r w:rsidRPr="00136658">
        <w:rPr>
          <w:rFonts w:ascii="Times New Roman" w:eastAsia="Times New Roman" w:hAnsi="Times New Roman" w:cs="Times New Roman"/>
          <w:sz w:val="24"/>
          <w:szCs w:val="24"/>
        </w:rPr>
        <w:t xml:space="preserve"> directive is used to define a tag library that defines many tags. We use the TLD (Tag Library Descriptor) file to define the tags. In the custom tag section we will use this tag so it will be better to learn it in custom tag.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r w:rsidRPr="00136658">
        <w:rPr>
          <w:rFonts w:ascii="Times New Roman" w:eastAsia="Times New Roman" w:hAnsi="Times New Roman" w:cs="Times New Roman"/>
          <w:b/>
          <w:bCs/>
          <w:sz w:val="24"/>
          <w:szCs w:val="24"/>
        </w:rPr>
        <w:t xml:space="preserve">Syntax JSP </w:t>
      </w:r>
      <w:proofErr w:type="spellStart"/>
      <w:r w:rsidRPr="00136658">
        <w:rPr>
          <w:rFonts w:ascii="Times New Roman" w:eastAsia="Times New Roman" w:hAnsi="Times New Roman" w:cs="Times New Roman"/>
          <w:b/>
          <w:bCs/>
          <w:sz w:val="24"/>
          <w:szCs w:val="24"/>
        </w:rPr>
        <w:t>Taglib</w:t>
      </w:r>
      <w:proofErr w:type="spellEnd"/>
      <w:r w:rsidRPr="00136658">
        <w:rPr>
          <w:rFonts w:ascii="Times New Roman" w:eastAsia="Times New Roman" w:hAnsi="Times New Roman" w:cs="Times New Roman"/>
          <w:b/>
          <w:bCs/>
          <w:sz w:val="24"/>
          <w:szCs w:val="24"/>
        </w:rPr>
        <w:t xml:space="preserve"> directive</w:t>
      </w:r>
    </w:p>
    <w:p w:rsidR="00136658" w:rsidRPr="00136658" w:rsidRDefault="00136658" w:rsidP="00CA7FD7">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taglib uri="uriofthetaglibrary" prefix="prefixoftaglibrary" %&gt;  </w:t>
      </w:r>
    </w:p>
    <w:p w:rsidR="00136658" w:rsidRPr="00136658" w:rsidRDefault="00C15487" w:rsidP="0013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0" style="width:0;height:1.5pt" o:hralign="center" o:hrstd="t" o:hr="t" fillcolor="#a0a0a0" stroked="f"/>
        </w:pic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 xml:space="preserve">Example of JSP </w:t>
      </w:r>
      <w:proofErr w:type="spellStart"/>
      <w:r w:rsidRPr="00136658">
        <w:rPr>
          <w:rFonts w:ascii="Times New Roman" w:eastAsia="Times New Roman" w:hAnsi="Times New Roman" w:cs="Times New Roman"/>
          <w:b/>
          <w:bCs/>
          <w:sz w:val="27"/>
          <w:szCs w:val="27"/>
        </w:rPr>
        <w:t>Taglib</w:t>
      </w:r>
      <w:proofErr w:type="spellEnd"/>
      <w:r w:rsidRPr="00136658">
        <w:rPr>
          <w:rFonts w:ascii="Times New Roman" w:eastAsia="Times New Roman" w:hAnsi="Times New Roman" w:cs="Times New Roman"/>
          <w:b/>
          <w:bCs/>
          <w:sz w:val="27"/>
          <w:szCs w:val="27"/>
        </w:rPr>
        <w:t xml:space="preserve"> directive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this example, we are using our tag named </w:t>
      </w:r>
      <w:proofErr w:type="spellStart"/>
      <w:r w:rsidRPr="00136658">
        <w:rPr>
          <w:rFonts w:ascii="Times New Roman" w:eastAsia="Times New Roman" w:hAnsi="Times New Roman" w:cs="Times New Roman"/>
          <w:sz w:val="24"/>
          <w:szCs w:val="24"/>
        </w:rPr>
        <w:t>currentDate</w:t>
      </w:r>
      <w:proofErr w:type="spellEnd"/>
      <w:r w:rsidRPr="00136658">
        <w:rPr>
          <w:rFonts w:ascii="Times New Roman" w:eastAsia="Times New Roman" w:hAnsi="Times New Roman" w:cs="Times New Roman"/>
          <w:sz w:val="24"/>
          <w:szCs w:val="24"/>
        </w:rPr>
        <w:t xml:space="preserve">. To use this tag we must specify the </w:t>
      </w:r>
      <w:proofErr w:type="spellStart"/>
      <w:r w:rsidRPr="00136658">
        <w:rPr>
          <w:rFonts w:ascii="Times New Roman" w:eastAsia="Times New Roman" w:hAnsi="Times New Roman" w:cs="Times New Roman"/>
          <w:sz w:val="24"/>
          <w:szCs w:val="24"/>
        </w:rPr>
        <w:t>taglib</w:t>
      </w:r>
      <w:proofErr w:type="spellEnd"/>
      <w:r w:rsidRPr="00136658">
        <w:rPr>
          <w:rFonts w:ascii="Times New Roman" w:eastAsia="Times New Roman" w:hAnsi="Times New Roman" w:cs="Times New Roman"/>
          <w:sz w:val="24"/>
          <w:szCs w:val="24"/>
        </w:rPr>
        <w:t xml:space="preserve"> directive so the container may get information about the tag.</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taglib uri="http://www.javatpoint.com/tags" prefix="mytag" %&gt;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w:t>
      </w:r>
      <w:proofErr w:type="spellStart"/>
      <w:r w:rsidRPr="00136658">
        <w:rPr>
          <w:rFonts w:ascii="Times New Roman" w:eastAsia="Times New Roman" w:hAnsi="Times New Roman" w:cs="Times New Roman"/>
          <w:sz w:val="24"/>
          <w:szCs w:val="24"/>
        </w:rPr>
        <w:t>mytag:currentDate</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&lt;/body&gt;  </w:t>
      </w:r>
    </w:p>
    <w:p w:rsidR="00136658" w:rsidRPr="00136658" w:rsidRDefault="00136658" w:rsidP="00CA7FD7">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&lt;/html&gt;  </w:t>
      </w:r>
    </w:p>
    <w:p w:rsidR="00136658" w:rsidRDefault="00136658" w:rsidP="00136658"/>
    <w:p w:rsidR="00136658" w:rsidRPr="00136658" w:rsidRDefault="00136658" w:rsidP="00136658">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136658">
        <w:rPr>
          <w:rFonts w:ascii="Times New Roman" w:eastAsia="Times New Roman" w:hAnsi="Times New Roman" w:cs="Times New Roman"/>
          <w:b/>
          <w:bCs/>
          <w:kern w:val="36"/>
          <w:sz w:val="48"/>
          <w:szCs w:val="48"/>
        </w:rPr>
        <w:t>Exception Handling in JSP</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The exception is normally an object that is thrown at runtime. Exception Handling is the process to handle the runtime errors. There may </w:t>
      </w:r>
      <w:proofErr w:type="gramStart"/>
      <w:r w:rsidRPr="00136658">
        <w:rPr>
          <w:rFonts w:ascii="Times New Roman" w:eastAsia="Times New Roman" w:hAnsi="Times New Roman" w:cs="Times New Roman"/>
          <w:sz w:val="24"/>
          <w:szCs w:val="24"/>
        </w:rPr>
        <w:t>occur</w:t>
      </w:r>
      <w:proofErr w:type="gramEnd"/>
      <w:r w:rsidRPr="00136658">
        <w:rPr>
          <w:rFonts w:ascii="Times New Roman" w:eastAsia="Times New Roman" w:hAnsi="Times New Roman" w:cs="Times New Roman"/>
          <w:sz w:val="24"/>
          <w:szCs w:val="24"/>
        </w:rPr>
        <w:t xml:space="preserve"> exception any time in your web application. So handling exceptions is a safer side for the web developer. In JSP, there are two ways to perform exception handling:</w:t>
      </w:r>
    </w:p>
    <w:p w:rsidR="00136658" w:rsidRPr="00136658" w:rsidRDefault="00136658" w:rsidP="00CA7FD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By </w:t>
      </w:r>
      <w:proofErr w:type="spellStart"/>
      <w:r w:rsidRPr="00136658">
        <w:rPr>
          <w:rFonts w:ascii="Times New Roman" w:eastAsia="Times New Roman" w:hAnsi="Times New Roman" w:cs="Times New Roman"/>
          <w:b/>
          <w:bCs/>
          <w:sz w:val="24"/>
          <w:szCs w:val="24"/>
        </w:rPr>
        <w:t>errorPage</w:t>
      </w:r>
      <w:proofErr w:type="spellEnd"/>
      <w:r w:rsidRPr="00136658">
        <w:rPr>
          <w:rFonts w:ascii="Times New Roman" w:eastAsia="Times New Roman" w:hAnsi="Times New Roman" w:cs="Times New Roman"/>
          <w:sz w:val="24"/>
          <w:szCs w:val="24"/>
        </w:rPr>
        <w:t xml:space="preserve"> and </w:t>
      </w:r>
      <w:proofErr w:type="spellStart"/>
      <w:r w:rsidRPr="00136658">
        <w:rPr>
          <w:rFonts w:ascii="Times New Roman" w:eastAsia="Times New Roman" w:hAnsi="Times New Roman" w:cs="Times New Roman"/>
          <w:b/>
          <w:bCs/>
          <w:sz w:val="24"/>
          <w:szCs w:val="24"/>
        </w:rPr>
        <w:t>isErrorPage</w:t>
      </w:r>
      <w:proofErr w:type="spellEnd"/>
      <w:r w:rsidRPr="00136658">
        <w:rPr>
          <w:rFonts w:ascii="Times New Roman" w:eastAsia="Times New Roman" w:hAnsi="Times New Roman" w:cs="Times New Roman"/>
          <w:sz w:val="24"/>
          <w:szCs w:val="24"/>
        </w:rPr>
        <w:t xml:space="preserve"> attributes of page directive</w:t>
      </w:r>
    </w:p>
    <w:p w:rsidR="00136658" w:rsidRPr="00136658" w:rsidRDefault="00136658" w:rsidP="00CA7FD7">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By </w:t>
      </w:r>
      <w:r w:rsidRPr="00136658">
        <w:rPr>
          <w:rFonts w:ascii="Times New Roman" w:eastAsia="Times New Roman" w:hAnsi="Times New Roman" w:cs="Times New Roman"/>
          <w:b/>
          <w:bCs/>
          <w:sz w:val="24"/>
          <w:szCs w:val="24"/>
        </w:rPr>
        <w:t>&lt;error-page&gt;</w:t>
      </w:r>
      <w:r w:rsidRPr="00136658">
        <w:rPr>
          <w:rFonts w:ascii="Times New Roman" w:eastAsia="Times New Roman" w:hAnsi="Times New Roman" w:cs="Times New Roman"/>
          <w:sz w:val="24"/>
          <w:szCs w:val="24"/>
        </w:rPr>
        <w:t xml:space="preserve"> element in web.xml file</w:t>
      </w:r>
    </w:p>
    <w:p w:rsidR="00136658" w:rsidRPr="00136658" w:rsidRDefault="00C15487" w:rsidP="0013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1" style="width:0;height:1.5pt" o:hralign="center" o:hrstd="t" o:hr="t" fillcolor="#a0a0a0" stroked="f"/>
        </w:pic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 xml:space="preserve">Example of exception handling in </w:t>
      </w:r>
      <w:proofErr w:type="spellStart"/>
      <w:r w:rsidRPr="00136658">
        <w:rPr>
          <w:rFonts w:ascii="Times New Roman" w:eastAsia="Times New Roman" w:hAnsi="Times New Roman" w:cs="Times New Roman"/>
          <w:b/>
          <w:bCs/>
          <w:sz w:val="27"/>
          <w:szCs w:val="27"/>
        </w:rPr>
        <w:t>jsp</w:t>
      </w:r>
      <w:proofErr w:type="spellEnd"/>
      <w:r w:rsidRPr="00136658">
        <w:rPr>
          <w:rFonts w:ascii="Times New Roman" w:eastAsia="Times New Roman" w:hAnsi="Times New Roman" w:cs="Times New Roman"/>
          <w:b/>
          <w:bCs/>
          <w:sz w:val="27"/>
          <w:szCs w:val="27"/>
        </w:rPr>
        <w:t xml:space="preserve"> by the elements of page directive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In this case, you must define and create a page to handle the exceptions, as in the </w:t>
      </w: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 xml:space="preserve"> page. The pages where may occur exception, define the </w:t>
      </w:r>
      <w:proofErr w:type="spellStart"/>
      <w:r w:rsidRPr="00136658">
        <w:rPr>
          <w:rFonts w:ascii="Times New Roman" w:eastAsia="Times New Roman" w:hAnsi="Times New Roman" w:cs="Times New Roman"/>
          <w:sz w:val="24"/>
          <w:szCs w:val="24"/>
        </w:rPr>
        <w:t>errorPage</w:t>
      </w:r>
      <w:proofErr w:type="spellEnd"/>
      <w:r w:rsidRPr="00136658">
        <w:rPr>
          <w:rFonts w:ascii="Times New Roman" w:eastAsia="Times New Roman" w:hAnsi="Times New Roman" w:cs="Times New Roman"/>
          <w:sz w:val="24"/>
          <w:szCs w:val="24"/>
        </w:rPr>
        <w:t xml:space="preserve"> attribute of page directive, as in the </w:t>
      </w:r>
      <w:proofErr w:type="spellStart"/>
      <w:r w:rsidRPr="00136658">
        <w:rPr>
          <w:rFonts w:ascii="Times New Roman" w:eastAsia="Times New Roman" w:hAnsi="Times New Roman" w:cs="Times New Roman"/>
          <w:sz w:val="24"/>
          <w:szCs w:val="24"/>
        </w:rPr>
        <w:t>process.jsp</w:t>
      </w:r>
      <w:proofErr w:type="spellEnd"/>
      <w:r w:rsidRPr="00136658">
        <w:rPr>
          <w:rFonts w:ascii="Times New Roman" w:eastAsia="Times New Roman" w:hAnsi="Times New Roman" w:cs="Times New Roman"/>
          <w:sz w:val="24"/>
          <w:szCs w:val="24"/>
        </w:rPr>
        <w:t xml:space="preserve"> page.</w:t>
      </w:r>
    </w:p>
    <w:p w:rsidR="00136658" w:rsidRPr="00136658" w:rsidRDefault="00136658" w:rsidP="00136658">
      <w:p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There are 3 files:</w:t>
      </w:r>
    </w:p>
    <w:p w:rsidR="00136658" w:rsidRPr="00136658" w:rsidRDefault="00136658" w:rsidP="00CA7FD7">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index.jsp</w:t>
      </w:r>
      <w:proofErr w:type="spellEnd"/>
      <w:r w:rsidRPr="00136658">
        <w:rPr>
          <w:rFonts w:ascii="Times New Roman" w:eastAsia="Times New Roman" w:hAnsi="Times New Roman" w:cs="Times New Roman"/>
          <w:sz w:val="24"/>
          <w:szCs w:val="24"/>
        </w:rPr>
        <w:t xml:space="preserve"> for input values</w:t>
      </w:r>
    </w:p>
    <w:p w:rsidR="00136658" w:rsidRPr="00136658" w:rsidRDefault="00136658" w:rsidP="00CA7FD7">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process.jsp</w:t>
      </w:r>
      <w:proofErr w:type="spellEnd"/>
      <w:r w:rsidRPr="00136658">
        <w:rPr>
          <w:rFonts w:ascii="Times New Roman" w:eastAsia="Times New Roman" w:hAnsi="Times New Roman" w:cs="Times New Roman"/>
          <w:sz w:val="24"/>
          <w:szCs w:val="24"/>
        </w:rPr>
        <w:t xml:space="preserve"> for dividing the two numbers and displaying the result</w:t>
      </w:r>
    </w:p>
    <w:p w:rsidR="00136658" w:rsidRPr="00136658" w:rsidRDefault="00136658" w:rsidP="00CA7FD7">
      <w:pPr>
        <w:numPr>
          <w:ilvl w:val="0"/>
          <w:numId w:val="59"/>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 xml:space="preserve"> for handling the exception</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36658">
        <w:rPr>
          <w:rFonts w:ascii="Times New Roman" w:eastAsia="Times New Roman" w:hAnsi="Times New Roman" w:cs="Times New Roman"/>
          <w:b/>
          <w:bCs/>
          <w:sz w:val="24"/>
          <w:szCs w:val="24"/>
        </w:rPr>
        <w:t>index.jsp</w:t>
      </w:r>
      <w:proofErr w:type="spellEnd"/>
    </w:p>
    <w:p w:rsidR="00136658" w:rsidRPr="00136658" w:rsidRDefault="00136658" w:rsidP="00CA7F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 action="</w:t>
      </w:r>
      <w:proofErr w:type="spellStart"/>
      <w:r w:rsidRPr="00136658">
        <w:rPr>
          <w:rFonts w:ascii="Times New Roman" w:eastAsia="Times New Roman" w:hAnsi="Times New Roman" w:cs="Times New Roman"/>
          <w:sz w:val="24"/>
          <w:szCs w:val="24"/>
        </w:rPr>
        <w:t>process.jsp</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lastRenderedPageBreak/>
        <w:t>No1:&lt;input type="text" name="n1" /&gt;&lt;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No1:&lt;input type="text" name="n2" /&gt;&lt;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/&gt;&lt;</w:t>
      </w:r>
      <w:proofErr w:type="spellStart"/>
      <w:r w:rsidRPr="00136658">
        <w:rPr>
          <w:rFonts w:ascii="Times New Roman" w:eastAsia="Times New Roman" w:hAnsi="Times New Roman" w:cs="Times New Roman"/>
          <w:sz w:val="24"/>
          <w:szCs w:val="24"/>
        </w:rPr>
        <w:t>br</w:t>
      </w:r>
      <w:proofErr w:type="spellEnd"/>
      <w:r w:rsidRPr="00136658">
        <w:rPr>
          <w:rFonts w:ascii="Times New Roman" w:eastAsia="Times New Roman" w:hAnsi="Times New Roman" w:cs="Times New Roman"/>
          <w:sz w:val="24"/>
          <w:szCs w:val="24"/>
        </w:rPr>
        <w:t>/&gt;  </w:t>
      </w:r>
    </w:p>
    <w:p w:rsidR="00136658" w:rsidRPr="00136658" w:rsidRDefault="00136658" w:rsidP="00CA7F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&lt;input type="submit" value="divide"/&gt;  </w:t>
      </w:r>
    </w:p>
    <w:p w:rsidR="00136658" w:rsidRPr="00136658" w:rsidRDefault="00136658" w:rsidP="00CA7FD7">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&lt;/form&gt;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36658">
        <w:rPr>
          <w:rFonts w:ascii="Times New Roman" w:eastAsia="Times New Roman" w:hAnsi="Times New Roman" w:cs="Times New Roman"/>
          <w:b/>
          <w:bCs/>
          <w:sz w:val="24"/>
          <w:szCs w:val="24"/>
        </w:rPr>
        <w:t>process.jsp</w:t>
      </w:r>
      <w:proofErr w:type="spellEnd"/>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page </w:t>
      </w:r>
      <w:proofErr w:type="spellStart"/>
      <w:r w:rsidRPr="00136658">
        <w:rPr>
          <w:rFonts w:ascii="Times New Roman" w:eastAsia="Times New Roman" w:hAnsi="Times New Roman" w:cs="Times New Roman"/>
          <w:sz w:val="24"/>
          <w:szCs w:val="24"/>
        </w:rPr>
        <w:t>errorPage</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 %&gt;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num1=</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("n1");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String num2=</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("n2");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a=</w:t>
      </w:r>
      <w:proofErr w:type="spellStart"/>
      <w:r w:rsidRPr="00136658">
        <w:rPr>
          <w:rFonts w:ascii="Times New Roman" w:eastAsia="Times New Roman" w:hAnsi="Times New Roman" w:cs="Times New Roman"/>
          <w:sz w:val="24"/>
          <w:szCs w:val="24"/>
        </w:rPr>
        <w:t>Integer.parseInt</w:t>
      </w:r>
      <w:proofErr w:type="spellEnd"/>
      <w:r w:rsidRPr="00136658">
        <w:rPr>
          <w:rFonts w:ascii="Times New Roman" w:eastAsia="Times New Roman" w:hAnsi="Times New Roman" w:cs="Times New Roman"/>
          <w:sz w:val="24"/>
          <w:szCs w:val="24"/>
        </w:rPr>
        <w:t>(num1);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b=</w:t>
      </w:r>
      <w:proofErr w:type="spellStart"/>
      <w:r w:rsidRPr="00136658">
        <w:rPr>
          <w:rFonts w:ascii="Times New Roman" w:eastAsia="Times New Roman" w:hAnsi="Times New Roman" w:cs="Times New Roman"/>
          <w:sz w:val="24"/>
          <w:szCs w:val="24"/>
        </w:rPr>
        <w:t>Integer.parseInt</w:t>
      </w:r>
      <w:proofErr w:type="spellEnd"/>
      <w:r w:rsidRPr="00136658">
        <w:rPr>
          <w:rFonts w:ascii="Times New Roman" w:eastAsia="Times New Roman" w:hAnsi="Times New Roman" w:cs="Times New Roman"/>
          <w:sz w:val="24"/>
          <w:szCs w:val="24"/>
        </w:rPr>
        <w:t>(num2);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c=a/b;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proofErr w:type="spellStart"/>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("division of numbers is: "+c);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%&gt;  </w:t>
      </w:r>
    </w:p>
    <w:p w:rsidR="00136658" w:rsidRPr="00136658" w:rsidRDefault="00136658" w:rsidP="00136658">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136658">
        <w:rPr>
          <w:rFonts w:ascii="Times New Roman" w:eastAsia="Times New Roman" w:hAnsi="Times New Roman" w:cs="Times New Roman"/>
          <w:b/>
          <w:bCs/>
          <w:sz w:val="24"/>
          <w:szCs w:val="24"/>
        </w:rPr>
        <w:t>error.jsp</w:t>
      </w:r>
      <w:proofErr w:type="spellEnd"/>
    </w:p>
    <w:p w:rsidR="00136658" w:rsidRPr="00136658" w:rsidRDefault="00136658" w:rsidP="00CA7F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 page </w:t>
      </w:r>
      <w:proofErr w:type="spellStart"/>
      <w:r w:rsidRPr="00136658">
        <w:rPr>
          <w:rFonts w:ascii="Times New Roman" w:eastAsia="Times New Roman" w:hAnsi="Times New Roman" w:cs="Times New Roman"/>
          <w:sz w:val="24"/>
          <w:szCs w:val="24"/>
        </w:rPr>
        <w:t>isErrorPage</w:t>
      </w:r>
      <w:proofErr w:type="spellEnd"/>
      <w:r w:rsidRPr="00136658">
        <w:rPr>
          <w:rFonts w:ascii="Times New Roman" w:eastAsia="Times New Roman" w:hAnsi="Times New Roman" w:cs="Times New Roman"/>
          <w:sz w:val="24"/>
          <w:szCs w:val="24"/>
        </w:rPr>
        <w:t>="true" %&gt;  </w:t>
      </w:r>
    </w:p>
    <w:p w:rsidR="00136658" w:rsidRPr="00136658" w:rsidRDefault="00136658" w:rsidP="00CA7F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&lt;h3&gt;Sorry an exception </w:t>
      </w:r>
      <w:proofErr w:type="spellStart"/>
      <w:r w:rsidRPr="00136658">
        <w:rPr>
          <w:rFonts w:ascii="Times New Roman" w:eastAsia="Times New Roman" w:hAnsi="Times New Roman" w:cs="Times New Roman"/>
          <w:sz w:val="24"/>
          <w:szCs w:val="24"/>
        </w:rPr>
        <w:t>occured</w:t>
      </w:r>
      <w:proofErr w:type="spellEnd"/>
      <w:r w:rsidRPr="00136658">
        <w:rPr>
          <w:rFonts w:ascii="Times New Roman" w:eastAsia="Times New Roman" w:hAnsi="Times New Roman" w:cs="Times New Roman"/>
          <w:sz w:val="24"/>
          <w:szCs w:val="24"/>
        </w:rPr>
        <w:t>!&lt;/h3&gt;  </w:t>
      </w:r>
    </w:p>
    <w:p w:rsidR="00136658" w:rsidRPr="00136658" w:rsidRDefault="00136658" w:rsidP="00CA7F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w:t>
      </w:r>
    </w:p>
    <w:p w:rsidR="00136658" w:rsidRPr="00136658" w:rsidRDefault="00136658" w:rsidP="00CA7FD7">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Exception is: &lt;%= exception %&gt;  </w:t>
      </w:r>
    </w:p>
    <w:p w:rsidR="00136658" w:rsidRPr="00136658" w:rsidRDefault="00136658" w:rsidP="00136658">
      <w:pPr>
        <w:spacing w:before="100" w:beforeAutospacing="1" w:after="100" w:afterAutospacing="1" w:line="240" w:lineRule="auto"/>
        <w:outlineLvl w:val="2"/>
        <w:rPr>
          <w:rFonts w:ascii="Times New Roman" w:eastAsia="Times New Roman" w:hAnsi="Times New Roman" w:cs="Times New Roman"/>
          <w:b/>
          <w:bCs/>
          <w:sz w:val="27"/>
          <w:szCs w:val="27"/>
        </w:rPr>
      </w:pPr>
      <w:r w:rsidRPr="00136658">
        <w:rPr>
          <w:rFonts w:ascii="Times New Roman" w:eastAsia="Times New Roman" w:hAnsi="Times New Roman" w:cs="Times New Roman"/>
          <w:b/>
          <w:bCs/>
          <w:sz w:val="27"/>
          <w:szCs w:val="27"/>
        </w:rPr>
        <w:t>Output of this example:</w:t>
      </w:r>
    </w:p>
    <w:p w:rsidR="00136658" w:rsidRPr="00136658" w:rsidRDefault="00136658" w:rsidP="0013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GB" w:eastAsia="en-GB"/>
        </w:rPr>
        <w:lastRenderedPageBreak/>
        <w:drawing>
          <wp:inline distT="0" distB="0" distL="0" distR="0">
            <wp:extent cx="6191250" cy="3314700"/>
            <wp:effectExtent l="0" t="0" r="0" b="0"/>
            <wp:docPr id="91" name="Picture 91"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8" descr="exception handling in jsp"/>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6191250" cy="3314700"/>
            <wp:effectExtent l="0" t="0" r="0" b="0"/>
            <wp:docPr id="90" name="Picture 90"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9" descr="exception handling in js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lastRenderedPageBreak/>
        <w:drawing>
          <wp:inline distT="0" distB="0" distL="0" distR="0">
            <wp:extent cx="6191250" cy="3314700"/>
            <wp:effectExtent l="0" t="0" r="0" b="0"/>
            <wp:docPr id="89" name="Picture 89"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exception handling in jsp"/>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noFill/>
                    <a:ln>
                      <a:noFill/>
                    </a:ln>
                  </pic:spPr>
                </pic:pic>
              </a:graphicData>
            </a:graphic>
          </wp:inline>
        </w:drawing>
      </w:r>
      <w:r>
        <w:rPr>
          <w:rFonts w:ascii="Times New Roman" w:eastAsia="Times New Roman" w:hAnsi="Times New Roman" w:cs="Times New Roman"/>
          <w:noProof/>
          <w:sz w:val="24"/>
          <w:szCs w:val="24"/>
          <w:lang w:val="en-GB" w:eastAsia="en-GB"/>
        </w:rPr>
        <w:drawing>
          <wp:inline distT="0" distB="0" distL="0" distR="0">
            <wp:extent cx="6191250" cy="3314700"/>
            <wp:effectExtent l="0" t="0" r="0" b="0"/>
            <wp:docPr id="88" name="Picture 88" descr="exception handling in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 descr="exception handling in jsp"/>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6191250" cy="3314700"/>
                    </a:xfrm>
                    <a:prstGeom prst="rect">
                      <a:avLst/>
                    </a:prstGeom>
                    <a:noFill/>
                    <a:ln>
                      <a:noFill/>
                    </a:ln>
                  </pic:spPr>
                </pic:pic>
              </a:graphicData>
            </a:graphic>
          </wp:inline>
        </w:drawing>
      </w:r>
    </w:p>
    <w:p w:rsidR="00136658" w:rsidRPr="00136658" w:rsidRDefault="00C15487" w:rsidP="0013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2" style="width:0;height:1.5pt" o:hralign="center" o:hrstd="t" o:hr="t" fillcolor="#a0a0a0" stroked="f"/>
        </w:pict>
      </w:r>
    </w:p>
    <w:p w:rsidR="00136658" w:rsidRPr="00136658" w:rsidRDefault="00136658" w:rsidP="00136658">
      <w:pPr>
        <w:spacing w:before="100" w:beforeAutospacing="1" w:after="100" w:afterAutospacing="1" w:line="240" w:lineRule="auto"/>
        <w:outlineLvl w:val="2"/>
        <w:rPr>
          <w:ins w:id="47" w:author="Unknown"/>
          <w:rFonts w:ascii="Times New Roman" w:eastAsia="Times New Roman" w:hAnsi="Times New Roman" w:cs="Times New Roman"/>
          <w:b/>
          <w:bCs/>
          <w:sz w:val="27"/>
          <w:szCs w:val="27"/>
        </w:rPr>
      </w:pPr>
      <w:ins w:id="48" w:author="Unknown">
        <w:r w:rsidRPr="00136658">
          <w:rPr>
            <w:rFonts w:ascii="Times New Roman" w:eastAsia="Times New Roman" w:hAnsi="Times New Roman" w:cs="Times New Roman"/>
            <w:b/>
            <w:bCs/>
            <w:sz w:val="27"/>
            <w:szCs w:val="27"/>
          </w:rPr>
          <w:t xml:space="preserve">Example of exception handling in </w:t>
        </w:r>
        <w:proofErr w:type="spellStart"/>
        <w:r w:rsidRPr="00136658">
          <w:rPr>
            <w:rFonts w:ascii="Times New Roman" w:eastAsia="Times New Roman" w:hAnsi="Times New Roman" w:cs="Times New Roman"/>
            <w:b/>
            <w:bCs/>
            <w:sz w:val="27"/>
            <w:szCs w:val="27"/>
          </w:rPr>
          <w:t>jsp</w:t>
        </w:r>
        <w:proofErr w:type="spellEnd"/>
        <w:r w:rsidRPr="00136658">
          <w:rPr>
            <w:rFonts w:ascii="Times New Roman" w:eastAsia="Times New Roman" w:hAnsi="Times New Roman" w:cs="Times New Roman"/>
            <w:b/>
            <w:bCs/>
            <w:sz w:val="27"/>
            <w:szCs w:val="27"/>
          </w:rPr>
          <w:t xml:space="preserve"> by specifying the error-page element in web.xml file</w:t>
        </w:r>
      </w:ins>
    </w:p>
    <w:p w:rsidR="00136658" w:rsidRPr="00136658" w:rsidRDefault="00136658" w:rsidP="00136658">
      <w:pPr>
        <w:spacing w:before="100" w:beforeAutospacing="1" w:after="100" w:afterAutospacing="1" w:line="240" w:lineRule="auto"/>
        <w:rPr>
          <w:ins w:id="49" w:author="Unknown"/>
          <w:rFonts w:ascii="Times New Roman" w:eastAsia="Times New Roman" w:hAnsi="Times New Roman" w:cs="Times New Roman"/>
          <w:sz w:val="24"/>
          <w:szCs w:val="24"/>
        </w:rPr>
      </w:pPr>
      <w:ins w:id="50" w:author="Unknown">
        <w:r w:rsidRPr="00136658">
          <w:rPr>
            <w:rFonts w:ascii="Times New Roman" w:eastAsia="Times New Roman" w:hAnsi="Times New Roman" w:cs="Times New Roman"/>
            <w:sz w:val="24"/>
            <w:szCs w:val="24"/>
          </w:rPr>
          <w:t xml:space="preserve">This approach is better because you don't need to specify the </w:t>
        </w:r>
        <w:proofErr w:type="spellStart"/>
        <w:r w:rsidRPr="00136658">
          <w:rPr>
            <w:rFonts w:ascii="Times New Roman" w:eastAsia="Times New Roman" w:hAnsi="Times New Roman" w:cs="Times New Roman"/>
            <w:sz w:val="24"/>
            <w:szCs w:val="24"/>
          </w:rPr>
          <w:t>errorPage</w:t>
        </w:r>
        <w:proofErr w:type="spellEnd"/>
        <w:r w:rsidRPr="00136658">
          <w:rPr>
            <w:rFonts w:ascii="Times New Roman" w:eastAsia="Times New Roman" w:hAnsi="Times New Roman" w:cs="Times New Roman"/>
            <w:sz w:val="24"/>
            <w:szCs w:val="24"/>
          </w:rPr>
          <w:t xml:space="preserve"> attribute in each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xml:space="preserve"> page. Specifying the single entry in the web.xml file will handle the exception. In this case, either </w:t>
        </w:r>
        <w:proofErr w:type="gramStart"/>
        <w:r w:rsidRPr="00136658">
          <w:rPr>
            <w:rFonts w:ascii="Times New Roman" w:eastAsia="Times New Roman" w:hAnsi="Times New Roman" w:cs="Times New Roman"/>
            <w:sz w:val="24"/>
            <w:szCs w:val="24"/>
          </w:rPr>
          <w:t>specify</w:t>
        </w:r>
        <w:proofErr w:type="gramEnd"/>
        <w:r w:rsidRPr="00136658">
          <w:rPr>
            <w:rFonts w:ascii="Times New Roman" w:eastAsia="Times New Roman" w:hAnsi="Times New Roman" w:cs="Times New Roman"/>
            <w:sz w:val="24"/>
            <w:szCs w:val="24"/>
          </w:rPr>
          <w:t xml:space="preserve"> exception-type or error-code with the location element. If you want to handle all the exception, you will have to specify the </w:t>
        </w:r>
        <w:proofErr w:type="spellStart"/>
        <w:r w:rsidRPr="00136658">
          <w:rPr>
            <w:rFonts w:ascii="Times New Roman" w:eastAsia="Times New Roman" w:hAnsi="Times New Roman" w:cs="Times New Roman"/>
            <w:sz w:val="24"/>
            <w:szCs w:val="24"/>
          </w:rPr>
          <w:t>java.lang.Exception</w:t>
        </w:r>
        <w:proofErr w:type="spellEnd"/>
        <w:r w:rsidRPr="00136658">
          <w:rPr>
            <w:rFonts w:ascii="Times New Roman" w:eastAsia="Times New Roman" w:hAnsi="Times New Roman" w:cs="Times New Roman"/>
            <w:sz w:val="24"/>
            <w:szCs w:val="24"/>
          </w:rPr>
          <w:t xml:space="preserve"> in the exception-type element. Let's see the simple example:</w:t>
        </w:r>
      </w:ins>
    </w:p>
    <w:p w:rsidR="00136658" w:rsidRPr="00136658" w:rsidRDefault="00136658" w:rsidP="00136658">
      <w:pPr>
        <w:spacing w:before="100" w:beforeAutospacing="1" w:after="100" w:afterAutospacing="1" w:line="240" w:lineRule="auto"/>
        <w:rPr>
          <w:ins w:id="51" w:author="Unknown"/>
          <w:rFonts w:ascii="Times New Roman" w:eastAsia="Times New Roman" w:hAnsi="Times New Roman" w:cs="Times New Roman"/>
          <w:sz w:val="24"/>
          <w:szCs w:val="24"/>
        </w:rPr>
      </w:pPr>
      <w:ins w:id="52" w:author="Unknown">
        <w:r w:rsidRPr="00136658">
          <w:rPr>
            <w:rFonts w:ascii="Times New Roman" w:eastAsia="Times New Roman" w:hAnsi="Times New Roman" w:cs="Times New Roman"/>
            <w:sz w:val="24"/>
            <w:szCs w:val="24"/>
          </w:rPr>
          <w:t>There are 4 files:</w:t>
        </w:r>
      </w:ins>
    </w:p>
    <w:p w:rsidR="00136658" w:rsidRPr="00136658" w:rsidRDefault="00136658" w:rsidP="00CA7FD7">
      <w:pPr>
        <w:numPr>
          <w:ilvl w:val="0"/>
          <w:numId w:val="63"/>
        </w:numPr>
        <w:spacing w:before="100" w:beforeAutospacing="1" w:after="100" w:afterAutospacing="1" w:line="240" w:lineRule="auto"/>
        <w:rPr>
          <w:ins w:id="53" w:author="Unknown"/>
          <w:rFonts w:ascii="Times New Roman" w:eastAsia="Times New Roman" w:hAnsi="Times New Roman" w:cs="Times New Roman"/>
          <w:sz w:val="24"/>
          <w:szCs w:val="24"/>
        </w:rPr>
      </w:pPr>
      <w:ins w:id="54" w:author="Unknown">
        <w:r w:rsidRPr="00136658">
          <w:rPr>
            <w:rFonts w:ascii="Times New Roman" w:eastAsia="Times New Roman" w:hAnsi="Times New Roman" w:cs="Times New Roman"/>
            <w:sz w:val="24"/>
            <w:szCs w:val="24"/>
          </w:rPr>
          <w:t>web.xml file for specifying the error-page element</w:t>
        </w:r>
      </w:ins>
    </w:p>
    <w:p w:rsidR="00136658" w:rsidRPr="00136658" w:rsidRDefault="00136658" w:rsidP="00CA7FD7">
      <w:pPr>
        <w:numPr>
          <w:ilvl w:val="0"/>
          <w:numId w:val="63"/>
        </w:numPr>
        <w:spacing w:before="100" w:beforeAutospacing="1" w:after="100" w:afterAutospacing="1" w:line="240" w:lineRule="auto"/>
        <w:rPr>
          <w:ins w:id="55" w:author="Unknown"/>
          <w:rFonts w:ascii="Times New Roman" w:eastAsia="Times New Roman" w:hAnsi="Times New Roman" w:cs="Times New Roman"/>
          <w:sz w:val="24"/>
          <w:szCs w:val="24"/>
        </w:rPr>
      </w:pPr>
      <w:proofErr w:type="spellStart"/>
      <w:ins w:id="56" w:author="Unknown">
        <w:r w:rsidRPr="00136658">
          <w:rPr>
            <w:rFonts w:ascii="Times New Roman" w:eastAsia="Times New Roman" w:hAnsi="Times New Roman" w:cs="Times New Roman"/>
            <w:sz w:val="24"/>
            <w:szCs w:val="24"/>
          </w:rPr>
          <w:t>index.jsp</w:t>
        </w:r>
        <w:proofErr w:type="spellEnd"/>
        <w:r w:rsidRPr="00136658">
          <w:rPr>
            <w:rFonts w:ascii="Times New Roman" w:eastAsia="Times New Roman" w:hAnsi="Times New Roman" w:cs="Times New Roman"/>
            <w:sz w:val="24"/>
            <w:szCs w:val="24"/>
          </w:rPr>
          <w:t xml:space="preserve"> for input values</w:t>
        </w:r>
      </w:ins>
    </w:p>
    <w:p w:rsidR="00136658" w:rsidRPr="00136658" w:rsidRDefault="00136658" w:rsidP="00CA7FD7">
      <w:pPr>
        <w:numPr>
          <w:ilvl w:val="0"/>
          <w:numId w:val="63"/>
        </w:numPr>
        <w:spacing w:before="100" w:beforeAutospacing="1" w:after="100" w:afterAutospacing="1" w:line="240" w:lineRule="auto"/>
        <w:rPr>
          <w:ins w:id="57" w:author="Unknown"/>
          <w:rFonts w:ascii="Times New Roman" w:eastAsia="Times New Roman" w:hAnsi="Times New Roman" w:cs="Times New Roman"/>
          <w:sz w:val="24"/>
          <w:szCs w:val="24"/>
        </w:rPr>
      </w:pPr>
      <w:proofErr w:type="spellStart"/>
      <w:ins w:id="58" w:author="Unknown">
        <w:r w:rsidRPr="00136658">
          <w:rPr>
            <w:rFonts w:ascii="Times New Roman" w:eastAsia="Times New Roman" w:hAnsi="Times New Roman" w:cs="Times New Roman"/>
            <w:sz w:val="24"/>
            <w:szCs w:val="24"/>
          </w:rPr>
          <w:t>process.jsp</w:t>
        </w:r>
        <w:proofErr w:type="spellEnd"/>
        <w:r w:rsidRPr="00136658">
          <w:rPr>
            <w:rFonts w:ascii="Times New Roman" w:eastAsia="Times New Roman" w:hAnsi="Times New Roman" w:cs="Times New Roman"/>
            <w:sz w:val="24"/>
            <w:szCs w:val="24"/>
          </w:rPr>
          <w:t xml:space="preserve"> for dividing the two numbers and displaying the result</w:t>
        </w:r>
      </w:ins>
    </w:p>
    <w:p w:rsidR="00136658" w:rsidRPr="00136658" w:rsidRDefault="00136658" w:rsidP="00CA7FD7">
      <w:pPr>
        <w:numPr>
          <w:ilvl w:val="0"/>
          <w:numId w:val="63"/>
        </w:numPr>
        <w:spacing w:before="100" w:beforeAutospacing="1" w:after="100" w:afterAutospacing="1" w:line="240" w:lineRule="auto"/>
        <w:rPr>
          <w:ins w:id="59" w:author="Unknown"/>
          <w:rFonts w:ascii="Times New Roman" w:eastAsia="Times New Roman" w:hAnsi="Times New Roman" w:cs="Times New Roman"/>
          <w:sz w:val="24"/>
          <w:szCs w:val="24"/>
        </w:rPr>
      </w:pPr>
      <w:proofErr w:type="spellStart"/>
      <w:ins w:id="60" w:author="Unknown">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 xml:space="preserve"> for displaying the exception</w:t>
        </w:r>
      </w:ins>
    </w:p>
    <w:p w:rsidR="00136658" w:rsidRPr="00136658" w:rsidRDefault="00136658" w:rsidP="00136658">
      <w:pPr>
        <w:spacing w:before="100" w:beforeAutospacing="1" w:after="100" w:afterAutospacing="1" w:line="240" w:lineRule="auto"/>
        <w:outlineLvl w:val="3"/>
        <w:rPr>
          <w:ins w:id="61" w:author="Unknown"/>
          <w:rFonts w:ascii="Times New Roman" w:eastAsia="Times New Roman" w:hAnsi="Times New Roman" w:cs="Times New Roman"/>
          <w:b/>
          <w:bCs/>
          <w:sz w:val="24"/>
          <w:szCs w:val="24"/>
        </w:rPr>
      </w:pPr>
      <w:ins w:id="62" w:author="Unknown">
        <w:r w:rsidRPr="00136658">
          <w:rPr>
            <w:rFonts w:ascii="Times New Roman" w:eastAsia="Times New Roman" w:hAnsi="Times New Roman" w:cs="Times New Roman"/>
            <w:b/>
            <w:bCs/>
            <w:sz w:val="24"/>
            <w:szCs w:val="24"/>
          </w:rPr>
          <w:lastRenderedPageBreak/>
          <w:t xml:space="preserve">1) </w:t>
        </w:r>
        <w:proofErr w:type="gramStart"/>
        <w:r w:rsidRPr="00136658">
          <w:rPr>
            <w:rFonts w:ascii="Times New Roman" w:eastAsia="Times New Roman" w:hAnsi="Times New Roman" w:cs="Times New Roman"/>
            <w:b/>
            <w:bCs/>
            <w:sz w:val="24"/>
            <w:szCs w:val="24"/>
          </w:rPr>
          <w:t>web.xml</w:t>
        </w:r>
        <w:proofErr w:type="gramEnd"/>
        <w:r w:rsidRPr="00136658">
          <w:rPr>
            <w:rFonts w:ascii="Times New Roman" w:eastAsia="Times New Roman" w:hAnsi="Times New Roman" w:cs="Times New Roman"/>
            <w:b/>
            <w:bCs/>
            <w:sz w:val="24"/>
            <w:szCs w:val="24"/>
          </w:rPr>
          <w:t xml:space="preserve"> file if you want to handle any exception</w:t>
        </w:r>
      </w:ins>
    </w:p>
    <w:p w:rsidR="00136658" w:rsidRPr="00136658" w:rsidRDefault="00136658" w:rsidP="00CA7FD7">
      <w:pPr>
        <w:numPr>
          <w:ilvl w:val="0"/>
          <w:numId w:val="64"/>
        </w:numPr>
        <w:spacing w:before="100" w:beforeAutospacing="1" w:after="100" w:afterAutospacing="1" w:line="240" w:lineRule="auto"/>
        <w:rPr>
          <w:ins w:id="63" w:author="Unknown"/>
          <w:rFonts w:ascii="Times New Roman" w:eastAsia="Times New Roman" w:hAnsi="Times New Roman" w:cs="Times New Roman"/>
          <w:sz w:val="24"/>
          <w:szCs w:val="24"/>
        </w:rPr>
      </w:pPr>
      <w:ins w:id="64" w:author="Unknown">
        <w:r w:rsidRPr="00136658">
          <w:rPr>
            <w:rFonts w:ascii="Times New Roman" w:eastAsia="Times New Roman" w:hAnsi="Times New Roman" w:cs="Times New Roman"/>
            <w:sz w:val="24"/>
            <w:szCs w:val="24"/>
          </w:rPr>
          <w:t>&lt;web-app&gt;  </w:t>
        </w:r>
      </w:ins>
    </w:p>
    <w:p w:rsidR="00136658" w:rsidRPr="00136658" w:rsidRDefault="00136658" w:rsidP="00CA7FD7">
      <w:pPr>
        <w:numPr>
          <w:ilvl w:val="0"/>
          <w:numId w:val="64"/>
        </w:numPr>
        <w:spacing w:before="100" w:beforeAutospacing="1" w:after="100" w:afterAutospacing="1" w:line="240" w:lineRule="auto"/>
        <w:rPr>
          <w:ins w:id="65" w:author="Unknown"/>
          <w:rFonts w:ascii="Times New Roman" w:eastAsia="Times New Roman" w:hAnsi="Times New Roman" w:cs="Times New Roman"/>
          <w:sz w:val="24"/>
          <w:szCs w:val="24"/>
        </w:rPr>
      </w:pPr>
      <w:ins w:id="66"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4"/>
        </w:numPr>
        <w:spacing w:before="100" w:beforeAutospacing="1" w:after="100" w:afterAutospacing="1" w:line="240" w:lineRule="auto"/>
        <w:rPr>
          <w:ins w:id="67" w:author="Unknown"/>
          <w:rFonts w:ascii="Times New Roman" w:eastAsia="Times New Roman" w:hAnsi="Times New Roman" w:cs="Times New Roman"/>
          <w:sz w:val="24"/>
          <w:szCs w:val="24"/>
        </w:rPr>
      </w:pPr>
      <w:ins w:id="68" w:author="Unknown">
        <w:r w:rsidRPr="00136658">
          <w:rPr>
            <w:rFonts w:ascii="Times New Roman" w:eastAsia="Times New Roman" w:hAnsi="Times New Roman" w:cs="Times New Roman"/>
            <w:sz w:val="24"/>
            <w:szCs w:val="24"/>
          </w:rPr>
          <w:t> &lt;error-page&gt;  </w:t>
        </w:r>
      </w:ins>
    </w:p>
    <w:p w:rsidR="00136658" w:rsidRPr="00136658" w:rsidRDefault="00136658" w:rsidP="00CA7FD7">
      <w:pPr>
        <w:numPr>
          <w:ilvl w:val="0"/>
          <w:numId w:val="64"/>
        </w:numPr>
        <w:spacing w:before="100" w:beforeAutospacing="1" w:after="100" w:afterAutospacing="1" w:line="240" w:lineRule="auto"/>
        <w:rPr>
          <w:ins w:id="69" w:author="Unknown"/>
          <w:rFonts w:ascii="Times New Roman" w:eastAsia="Times New Roman" w:hAnsi="Times New Roman" w:cs="Times New Roman"/>
          <w:sz w:val="24"/>
          <w:szCs w:val="24"/>
        </w:rPr>
      </w:pPr>
      <w:ins w:id="70" w:author="Unknown">
        <w:r w:rsidRPr="00136658">
          <w:rPr>
            <w:rFonts w:ascii="Times New Roman" w:eastAsia="Times New Roman" w:hAnsi="Times New Roman" w:cs="Times New Roman"/>
            <w:sz w:val="24"/>
            <w:szCs w:val="24"/>
          </w:rPr>
          <w:t>  &lt;exception-type&gt;</w:t>
        </w:r>
        <w:proofErr w:type="spellStart"/>
        <w:r w:rsidRPr="00136658">
          <w:rPr>
            <w:rFonts w:ascii="Times New Roman" w:eastAsia="Times New Roman" w:hAnsi="Times New Roman" w:cs="Times New Roman"/>
            <w:sz w:val="24"/>
            <w:szCs w:val="24"/>
          </w:rPr>
          <w:t>java.lang.Exception</w:t>
        </w:r>
        <w:proofErr w:type="spellEnd"/>
        <w:r w:rsidRPr="00136658">
          <w:rPr>
            <w:rFonts w:ascii="Times New Roman" w:eastAsia="Times New Roman" w:hAnsi="Times New Roman" w:cs="Times New Roman"/>
            <w:sz w:val="24"/>
            <w:szCs w:val="24"/>
          </w:rPr>
          <w:t>&lt;/exception-type&gt;  </w:t>
        </w:r>
      </w:ins>
    </w:p>
    <w:p w:rsidR="00136658" w:rsidRPr="00136658" w:rsidRDefault="00136658" w:rsidP="00CA7FD7">
      <w:pPr>
        <w:numPr>
          <w:ilvl w:val="0"/>
          <w:numId w:val="64"/>
        </w:numPr>
        <w:spacing w:before="100" w:beforeAutospacing="1" w:after="100" w:afterAutospacing="1" w:line="240" w:lineRule="auto"/>
        <w:rPr>
          <w:ins w:id="71" w:author="Unknown"/>
          <w:rFonts w:ascii="Times New Roman" w:eastAsia="Times New Roman" w:hAnsi="Times New Roman" w:cs="Times New Roman"/>
          <w:sz w:val="24"/>
          <w:szCs w:val="24"/>
        </w:rPr>
      </w:pPr>
      <w:ins w:id="72" w:author="Unknown">
        <w:r w:rsidRPr="00136658">
          <w:rPr>
            <w:rFonts w:ascii="Times New Roman" w:eastAsia="Times New Roman" w:hAnsi="Times New Roman" w:cs="Times New Roman"/>
            <w:sz w:val="24"/>
            <w:szCs w:val="24"/>
          </w:rPr>
          <w:t>  &lt;location&gt;/</w:t>
        </w: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&lt;/location&gt;  </w:t>
        </w:r>
      </w:ins>
    </w:p>
    <w:p w:rsidR="00136658" w:rsidRPr="00136658" w:rsidRDefault="00136658" w:rsidP="00CA7FD7">
      <w:pPr>
        <w:numPr>
          <w:ilvl w:val="0"/>
          <w:numId w:val="64"/>
        </w:numPr>
        <w:spacing w:before="100" w:beforeAutospacing="1" w:after="100" w:afterAutospacing="1" w:line="240" w:lineRule="auto"/>
        <w:rPr>
          <w:ins w:id="73" w:author="Unknown"/>
          <w:rFonts w:ascii="Times New Roman" w:eastAsia="Times New Roman" w:hAnsi="Times New Roman" w:cs="Times New Roman"/>
          <w:sz w:val="24"/>
          <w:szCs w:val="24"/>
        </w:rPr>
      </w:pPr>
      <w:ins w:id="74" w:author="Unknown">
        <w:r w:rsidRPr="00136658">
          <w:rPr>
            <w:rFonts w:ascii="Times New Roman" w:eastAsia="Times New Roman" w:hAnsi="Times New Roman" w:cs="Times New Roman"/>
            <w:sz w:val="24"/>
            <w:szCs w:val="24"/>
          </w:rPr>
          <w:t>  &lt;/error-page&gt;  </w:t>
        </w:r>
      </w:ins>
    </w:p>
    <w:p w:rsidR="00136658" w:rsidRPr="00136658" w:rsidRDefault="00136658" w:rsidP="00CA7FD7">
      <w:pPr>
        <w:numPr>
          <w:ilvl w:val="0"/>
          <w:numId w:val="64"/>
        </w:numPr>
        <w:spacing w:before="100" w:beforeAutospacing="1" w:after="100" w:afterAutospacing="1" w:line="240" w:lineRule="auto"/>
        <w:rPr>
          <w:ins w:id="75" w:author="Unknown"/>
          <w:rFonts w:ascii="Times New Roman" w:eastAsia="Times New Roman" w:hAnsi="Times New Roman" w:cs="Times New Roman"/>
          <w:sz w:val="24"/>
          <w:szCs w:val="24"/>
        </w:rPr>
      </w:pPr>
      <w:ins w:id="76"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4"/>
        </w:numPr>
        <w:spacing w:before="100" w:beforeAutospacing="1" w:after="100" w:afterAutospacing="1" w:line="240" w:lineRule="auto"/>
        <w:rPr>
          <w:ins w:id="77" w:author="Unknown"/>
          <w:rFonts w:ascii="Times New Roman" w:eastAsia="Times New Roman" w:hAnsi="Times New Roman" w:cs="Times New Roman"/>
          <w:sz w:val="24"/>
          <w:szCs w:val="24"/>
        </w:rPr>
      </w:pPr>
      <w:ins w:id="78" w:author="Unknown">
        <w:r w:rsidRPr="00136658">
          <w:rPr>
            <w:rFonts w:ascii="Times New Roman" w:eastAsia="Times New Roman" w:hAnsi="Times New Roman" w:cs="Times New Roman"/>
            <w:sz w:val="24"/>
            <w:szCs w:val="24"/>
          </w:rPr>
          <w:t>&lt;/web-app&gt;  </w:t>
        </w:r>
      </w:ins>
    </w:p>
    <w:p w:rsidR="00136658" w:rsidRPr="00136658" w:rsidRDefault="00136658" w:rsidP="00136658">
      <w:pPr>
        <w:spacing w:before="100" w:beforeAutospacing="1" w:after="100" w:afterAutospacing="1" w:line="240" w:lineRule="auto"/>
        <w:rPr>
          <w:ins w:id="79" w:author="Unknown"/>
          <w:rFonts w:ascii="Times New Roman" w:eastAsia="Times New Roman" w:hAnsi="Times New Roman" w:cs="Times New Roman"/>
          <w:sz w:val="24"/>
          <w:szCs w:val="24"/>
        </w:rPr>
      </w:pPr>
      <w:ins w:id="80" w:author="Unknown">
        <w:r w:rsidRPr="00136658">
          <w:rPr>
            <w:rFonts w:ascii="Times New Roman" w:eastAsia="Times New Roman" w:hAnsi="Times New Roman" w:cs="Times New Roman"/>
            <w:sz w:val="24"/>
            <w:szCs w:val="24"/>
          </w:rPr>
          <w:t>This approach is better if you want to handle any exception. If you know any specific error code and you want to handle that exception, specify the error-code element instead of exception-type as given below:</w:t>
        </w:r>
      </w:ins>
    </w:p>
    <w:p w:rsidR="00136658" w:rsidRPr="00136658" w:rsidRDefault="00136658" w:rsidP="00136658">
      <w:pPr>
        <w:spacing w:before="100" w:beforeAutospacing="1" w:after="100" w:afterAutospacing="1" w:line="240" w:lineRule="auto"/>
        <w:outlineLvl w:val="3"/>
        <w:rPr>
          <w:ins w:id="81" w:author="Unknown"/>
          <w:rFonts w:ascii="Times New Roman" w:eastAsia="Times New Roman" w:hAnsi="Times New Roman" w:cs="Times New Roman"/>
          <w:b/>
          <w:bCs/>
          <w:sz w:val="24"/>
          <w:szCs w:val="24"/>
        </w:rPr>
      </w:pPr>
      <w:ins w:id="82" w:author="Unknown">
        <w:r w:rsidRPr="00136658">
          <w:rPr>
            <w:rFonts w:ascii="Times New Roman" w:eastAsia="Times New Roman" w:hAnsi="Times New Roman" w:cs="Times New Roman"/>
            <w:b/>
            <w:bCs/>
            <w:sz w:val="24"/>
            <w:szCs w:val="24"/>
          </w:rPr>
          <w:t xml:space="preserve">1) </w:t>
        </w:r>
        <w:proofErr w:type="gramStart"/>
        <w:r w:rsidRPr="00136658">
          <w:rPr>
            <w:rFonts w:ascii="Times New Roman" w:eastAsia="Times New Roman" w:hAnsi="Times New Roman" w:cs="Times New Roman"/>
            <w:b/>
            <w:bCs/>
            <w:sz w:val="24"/>
            <w:szCs w:val="24"/>
          </w:rPr>
          <w:t>web.xml</w:t>
        </w:r>
        <w:proofErr w:type="gramEnd"/>
        <w:r w:rsidRPr="00136658">
          <w:rPr>
            <w:rFonts w:ascii="Times New Roman" w:eastAsia="Times New Roman" w:hAnsi="Times New Roman" w:cs="Times New Roman"/>
            <w:b/>
            <w:bCs/>
            <w:sz w:val="24"/>
            <w:szCs w:val="24"/>
          </w:rPr>
          <w:t xml:space="preserve"> file if you want to handle the exception for a specific error code</w:t>
        </w:r>
      </w:ins>
    </w:p>
    <w:p w:rsidR="00136658" w:rsidRPr="00136658" w:rsidRDefault="00136658" w:rsidP="00CA7FD7">
      <w:pPr>
        <w:numPr>
          <w:ilvl w:val="0"/>
          <w:numId w:val="65"/>
        </w:numPr>
        <w:spacing w:before="100" w:beforeAutospacing="1" w:after="100" w:afterAutospacing="1" w:line="240" w:lineRule="auto"/>
        <w:rPr>
          <w:ins w:id="83" w:author="Unknown"/>
          <w:rFonts w:ascii="Times New Roman" w:eastAsia="Times New Roman" w:hAnsi="Times New Roman" w:cs="Times New Roman"/>
          <w:sz w:val="24"/>
          <w:szCs w:val="24"/>
        </w:rPr>
      </w:pPr>
      <w:ins w:id="84" w:author="Unknown">
        <w:r w:rsidRPr="00136658">
          <w:rPr>
            <w:rFonts w:ascii="Times New Roman" w:eastAsia="Times New Roman" w:hAnsi="Times New Roman" w:cs="Times New Roman"/>
            <w:sz w:val="24"/>
            <w:szCs w:val="24"/>
          </w:rPr>
          <w:t>&lt;web-app&gt;  </w:t>
        </w:r>
      </w:ins>
    </w:p>
    <w:p w:rsidR="00136658" w:rsidRPr="00136658" w:rsidRDefault="00136658" w:rsidP="00CA7FD7">
      <w:pPr>
        <w:numPr>
          <w:ilvl w:val="0"/>
          <w:numId w:val="65"/>
        </w:numPr>
        <w:spacing w:before="100" w:beforeAutospacing="1" w:after="100" w:afterAutospacing="1" w:line="240" w:lineRule="auto"/>
        <w:rPr>
          <w:ins w:id="85" w:author="Unknown"/>
          <w:rFonts w:ascii="Times New Roman" w:eastAsia="Times New Roman" w:hAnsi="Times New Roman" w:cs="Times New Roman"/>
          <w:sz w:val="24"/>
          <w:szCs w:val="24"/>
        </w:rPr>
      </w:pPr>
      <w:ins w:id="86"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5"/>
        </w:numPr>
        <w:spacing w:before="100" w:beforeAutospacing="1" w:after="100" w:afterAutospacing="1" w:line="240" w:lineRule="auto"/>
        <w:rPr>
          <w:ins w:id="87" w:author="Unknown"/>
          <w:rFonts w:ascii="Times New Roman" w:eastAsia="Times New Roman" w:hAnsi="Times New Roman" w:cs="Times New Roman"/>
          <w:sz w:val="24"/>
          <w:szCs w:val="24"/>
        </w:rPr>
      </w:pPr>
      <w:ins w:id="88" w:author="Unknown">
        <w:r w:rsidRPr="00136658">
          <w:rPr>
            <w:rFonts w:ascii="Times New Roman" w:eastAsia="Times New Roman" w:hAnsi="Times New Roman" w:cs="Times New Roman"/>
            <w:sz w:val="24"/>
            <w:szCs w:val="24"/>
          </w:rPr>
          <w:t> &lt;error-page&gt;  </w:t>
        </w:r>
      </w:ins>
    </w:p>
    <w:p w:rsidR="00136658" w:rsidRPr="00136658" w:rsidRDefault="00136658" w:rsidP="00CA7FD7">
      <w:pPr>
        <w:numPr>
          <w:ilvl w:val="0"/>
          <w:numId w:val="65"/>
        </w:numPr>
        <w:spacing w:before="100" w:beforeAutospacing="1" w:after="100" w:afterAutospacing="1" w:line="240" w:lineRule="auto"/>
        <w:rPr>
          <w:ins w:id="89" w:author="Unknown"/>
          <w:rFonts w:ascii="Times New Roman" w:eastAsia="Times New Roman" w:hAnsi="Times New Roman" w:cs="Times New Roman"/>
          <w:sz w:val="24"/>
          <w:szCs w:val="24"/>
        </w:rPr>
      </w:pPr>
      <w:ins w:id="90" w:author="Unknown">
        <w:r w:rsidRPr="00136658">
          <w:rPr>
            <w:rFonts w:ascii="Times New Roman" w:eastAsia="Times New Roman" w:hAnsi="Times New Roman" w:cs="Times New Roman"/>
            <w:sz w:val="24"/>
            <w:szCs w:val="24"/>
          </w:rPr>
          <w:t>  &lt;error-code&gt;500&lt;/error-code&gt;  </w:t>
        </w:r>
      </w:ins>
    </w:p>
    <w:p w:rsidR="00136658" w:rsidRPr="00136658" w:rsidRDefault="00136658" w:rsidP="00CA7FD7">
      <w:pPr>
        <w:numPr>
          <w:ilvl w:val="0"/>
          <w:numId w:val="65"/>
        </w:numPr>
        <w:spacing w:before="100" w:beforeAutospacing="1" w:after="100" w:afterAutospacing="1" w:line="240" w:lineRule="auto"/>
        <w:rPr>
          <w:ins w:id="91" w:author="Unknown"/>
          <w:rFonts w:ascii="Times New Roman" w:eastAsia="Times New Roman" w:hAnsi="Times New Roman" w:cs="Times New Roman"/>
          <w:sz w:val="24"/>
          <w:szCs w:val="24"/>
        </w:rPr>
      </w:pPr>
      <w:ins w:id="92" w:author="Unknown">
        <w:r w:rsidRPr="00136658">
          <w:rPr>
            <w:rFonts w:ascii="Times New Roman" w:eastAsia="Times New Roman" w:hAnsi="Times New Roman" w:cs="Times New Roman"/>
            <w:sz w:val="24"/>
            <w:szCs w:val="24"/>
          </w:rPr>
          <w:t>  &lt;location&gt;/</w:t>
        </w: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&lt;/location&gt;  </w:t>
        </w:r>
      </w:ins>
    </w:p>
    <w:p w:rsidR="00136658" w:rsidRPr="00136658" w:rsidRDefault="00136658" w:rsidP="00CA7FD7">
      <w:pPr>
        <w:numPr>
          <w:ilvl w:val="0"/>
          <w:numId w:val="65"/>
        </w:numPr>
        <w:spacing w:before="100" w:beforeAutospacing="1" w:after="100" w:afterAutospacing="1" w:line="240" w:lineRule="auto"/>
        <w:rPr>
          <w:ins w:id="93" w:author="Unknown"/>
          <w:rFonts w:ascii="Times New Roman" w:eastAsia="Times New Roman" w:hAnsi="Times New Roman" w:cs="Times New Roman"/>
          <w:sz w:val="24"/>
          <w:szCs w:val="24"/>
        </w:rPr>
      </w:pPr>
      <w:ins w:id="94" w:author="Unknown">
        <w:r w:rsidRPr="00136658">
          <w:rPr>
            <w:rFonts w:ascii="Times New Roman" w:eastAsia="Times New Roman" w:hAnsi="Times New Roman" w:cs="Times New Roman"/>
            <w:sz w:val="24"/>
            <w:szCs w:val="24"/>
          </w:rPr>
          <w:t>  &lt;/error-page&gt;  </w:t>
        </w:r>
      </w:ins>
    </w:p>
    <w:p w:rsidR="00136658" w:rsidRPr="00136658" w:rsidRDefault="00136658" w:rsidP="00CA7FD7">
      <w:pPr>
        <w:numPr>
          <w:ilvl w:val="0"/>
          <w:numId w:val="65"/>
        </w:numPr>
        <w:spacing w:before="100" w:beforeAutospacing="1" w:after="100" w:afterAutospacing="1" w:line="240" w:lineRule="auto"/>
        <w:rPr>
          <w:ins w:id="95" w:author="Unknown"/>
          <w:rFonts w:ascii="Times New Roman" w:eastAsia="Times New Roman" w:hAnsi="Times New Roman" w:cs="Times New Roman"/>
          <w:sz w:val="24"/>
          <w:szCs w:val="24"/>
        </w:rPr>
      </w:pPr>
      <w:ins w:id="96"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5"/>
        </w:numPr>
        <w:spacing w:before="100" w:beforeAutospacing="1" w:after="100" w:afterAutospacing="1" w:line="240" w:lineRule="auto"/>
        <w:rPr>
          <w:ins w:id="97" w:author="Unknown"/>
          <w:rFonts w:ascii="Times New Roman" w:eastAsia="Times New Roman" w:hAnsi="Times New Roman" w:cs="Times New Roman"/>
          <w:sz w:val="24"/>
          <w:szCs w:val="24"/>
        </w:rPr>
      </w:pPr>
      <w:ins w:id="98" w:author="Unknown">
        <w:r w:rsidRPr="00136658">
          <w:rPr>
            <w:rFonts w:ascii="Times New Roman" w:eastAsia="Times New Roman" w:hAnsi="Times New Roman" w:cs="Times New Roman"/>
            <w:sz w:val="24"/>
            <w:szCs w:val="24"/>
          </w:rPr>
          <w:t>&lt;/web-app&gt;  </w:t>
        </w:r>
      </w:ins>
    </w:p>
    <w:p w:rsidR="00136658" w:rsidRPr="00136658" w:rsidRDefault="00136658" w:rsidP="00136658">
      <w:pPr>
        <w:spacing w:before="100" w:beforeAutospacing="1" w:after="100" w:afterAutospacing="1" w:line="240" w:lineRule="auto"/>
        <w:outlineLvl w:val="3"/>
        <w:rPr>
          <w:ins w:id="99" w:author="Unknown"/>
          <w:rFonts w:ascii="Times New Roman" w:eastAsia="Times New Roman" w:hAnsi="Times New Roman" w:cs="Times New Roman"/>
          <w:b/>
          <w:bCs/>
          <w:sz w:val="24"/>
          <w:szCs w:val="24"/>
        </w:rPr>
      </w:pPr>
      <w:ins w:id="100" w:author="Unknown">
        <w:r w:rsidRPr="00136658">
          <w:rPr>
            <w:rFonts w:ascii="Times New Roman" w:eastAsia="Times New Roman" w:hAnsi="Times New Roman" w:cs="Times New Roman"/>
            <w:b/>
            <w:bCs/>
            <w:sz w:val="24"/>
            <w:szCs w:val="24"/>
          </w:rPr>
          <w:t xml:space="preserve">2) </w:t>
        </w:r>
        <w:proofErr w:type="spellStart"/>
        <w:proofErr w:type="gramStart"/>
        <w:r w:rsidRPr="00136658">
          <w:rPr>
            <w:rFonts w:ascii="Times New Roman" w:eastAsia="Times New Roman" w:hAnsi="Times New Roman" w:cs="Times New Roman"/>
            <w:b/>
            <w:bCs/>
            <w:sz w:val="24"/>
            <w:szCs w:val="24"/>
          </w:rPr>
          <w:t>index.jsp</w:t>
        </w:r>
        <w:proofErr w:type="spellEnd"/>
        <w:proofErr w:type="gramEnd"/>
        <w:r w:rsidRPr="00136658">
          <w:rPr>
            <w:rFonts w:ascii="Times New Roman" w:eastAsia="Times New Roman" w:hAnsi="Times New Roman" w:cs="Times New Roman"/>
            <w:b/>
            <w:bCs/>
            <w:sz w:val="24"/>
            <w:szCs w:val="24"/>
          </w:rPr>
          <w:t xml:space="preserve"> file is same as in the above example</w:t>
        </w:r>
      </w:ins>
    </w:p>
    <w:p w:rsidR="00136658" w:rsidRPr="00136658" w:rsidRDefault="00136658" w:rsidP="00136658">
      <w:pPr>
        <w:spacing w:before="100" w:beforeAutospacing="1" w:after="100" w:afterAutospacing="1" w:line="240" w:lineRule="auto"/>
        <w:outlineLvl w:val="3"/>
        <w:rPr>
          <w:ins w:id="101" w:author="Unknown"/>
          <w:rFonts w:ascii="Times New Roman" w:eastAsia="Times New Roman" w:hAnsi="Times New Roman" w:cs="Times New Roman"/>
          <w:b/>
          <w:bCs/>
          <w:sz w:val="24"/>
          <w:szCs w:val="24"/>
        </w:rPr>
      </w:pPr>
      <w:ins w:id="102" w:author="Unknown">
        <w:r w:rsidRPr="00136658">
          <w:rPr>
            <w:rFonts w:ascii="Times New Roman" w:eastAsia="Times New Roman" w:hAnsi="Times New Roman" w:cs="Times New Roman"/>
            <w:b/>
            <w:bCs/>
            <w:sz w:val="24"/>
            <w:szCs w:val="24"/>
          </w:rPr>
          <w:t xml:space="preserve">3) </w:t>
        </w:r>
        <w:proofErr w:type="spellStart"/>
        <w:proofErr w:type="gramStart"/>
        <w:r w:rsidRPr="00136658">
          <w:rPr>
            <w:rFonts w:ascii="Times New Roman" w:eastAsia="Times New Roman" w:hAnsi="Times New Roman" w:cs="Times New Roman"/>
            <w:b/>
            <w:bCs/>
            <w:sz w:val="24"/>
            <w:szCs w:val="24"/>
          </w:rPr>
          <w:t>process.jsp</w:t>
        </w:r>
        <w:proofErr w:type="spellEnd"/>
        <w:proofErr w:type="gramEnd"/>
      </w:ins>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71"/>
      </w:tblGrid>
      <w:tr w:rsidR="00136658" w:rsidRPr="00136658" w:rsidTr="00136658">
        <w:trPr>
          <w:tblCellSpacing w:w="15" w:type="dxa"/>
        </w:trPr>
        <w:tc>
          <w:tcPr>
            <w:tcW w:w="0" w:type="auto"/>
            <w:vAlign w:val="center"/>
            <w:hideMark/>
          </w:tcPr>
          <w:p w:rsidR="00136658" w:rsidRPr="00136658" w:rsidRDefault="00136658" w:rsidP="00136658">
            <w:pPr>
              <w:spacing w:after="0" w:line="240" w:lineRule="auto"/>
              <w:rPr>
                <w:rFonts w:ascii="Times New Roman" w:eastAsia="Times New Roman" w:hAnsi="Times New Roman" w:cs="Times New Roman"/>
                <w:sz w:val="24"/>
                <w:szCs w:val="24"/>
              </w:rPr>
            </w:pPr>
            <w:r w:rsidRPr="00136658">
              <w:rPr>
                <w:rFonts w:ascii="Times New Roman" w:eastAsia="Times New Roman" w:hAnsi="Times New Roman" w:cs="Times New Roman"/>
                <w:sz w:val="24"/>
                <w:szCs w:val="24"/>
              </w:rPr>
              <w:t xml:space="preserve">Now, you don't need to specify the </w:t>
            </w:r>
            <w:proofErr w:type="spellStart"/>
            <w:r w:rsidRPr="00136658">
              <w:rPr>
                <w:rFonts w:ascii="Times New Roman" w:eastAsia="Times New Roman" w:hAnsi="Times New Roman" w:cs="Times New Roman"/>
                <w:sz w:val="24"/>
                <w:szCs w:val="24"/>
              </w:rPr>
              <w:t>errorPage</w:t>
            </w:r>
            <w:proofErr w:type="spellEnd"/>
            <w:r w:rsidRPr="00136658">
              <w:rPr>
                <w:rFonts w:ascii="Times New Roman" w:eastAsia="Times New Roman" w:hAnsi="Times New Roman" w:cs="Times New Roman"/>
                <w:sz w:val="24"/>
                <w:szCs w:val="24"/>
              </w:rPr>
              <w:t xml:space="preserve"> attribute of page directive in the </w:t>
            </w:r>
            <w:proofErr w:type="spellStart"/>
            <w:r w:rsidRPr="00136658">
              <w:rPr>
                <w:rFonts w:ascii="Times New Roman" w:eastAsia="Times New Roman" w:hAnsi="Times New Roman" w:cs="Times New Roman"/>
                <w:sz w:val="24"/>
                <w:szCs w:val="24"/>
              </w:rPr>
              <w:t>jsp</w:t>
            </w:r>
            <w:proofErr w:type="spellEnd"/>
            <w:r w:rsidRPr="00136658">
              <w:rPr>
                <w:rFonts w:ascii="Times New Roman" w:eastAsia="Times New Roman" w:hAnsi="Times New Roman" w:cs="Times New Roman"/>
                <w:sz w:val="24"/>
                <w:szCs w:val="24"/>
              </w:rPr>
              <w:t xml:space="preserve"> page.</w:t>
            </w:r>
          </w:p>
        </w:tc>
      </w:tr>
    </w:tbl>
    <w:p w:rsidR="00136658" w:rsidRPr="00136658" w:rsidRDefault="00136658" w:rsidP="00CA7FD7">
      <w:pPr>
        <w:numPr>
          <w:ilvl w:val="0"/>
          <w:numId w:val="66"/>
        </w:numPr>
        <w:spacing w:before="100" w:beforeAutospacing="1" w:after="100" w:afterAutospacing="1" w:line="240" w:lineRule="auto"/>
        <w:rPr>
          <w:ins w:id="103" w:author="Unknown"/>
          <w:rFonts w:ascii="Times New Roman" w:eastAsia="Times New Roman" w:hAnsi="Times New Roman" w:cs="Times New Roman"/>
          <w:sz w:val="24"/>
          <w:szCs w:val="24"/>
        </w:rPr>
      </w:pPr>
      <w:ins w:id="104" w:author="Unknown">
        <w:r w:rsidRPr="00136658">
          <w:rPr>
            <w:rFonts w:ascii="Times New Roman" w:eastAsia="Times New Roman" w:hAnsi="Times New Roman" w:cs="Times New Roman"/>
            <w:sz w:val="24"/>
            <w:szCs w:val="24"/>
          </w:rPr>
          <w:t>&lt;%@ page </w:t>
        </w:r>
        <w:proofErr w:type="spellStart"/>
        <w:r w:rsidRPr="00136658">
          <w:rPr>
            <w:rFonts w:ascii="Times New Roman" w:eastAsia="Times New Roman" w:hAnsi="Times New Roman" w:cs="Times New Roman"/>
            <w:sz w:val="24"/>
            <w:szCs w:val="24"/>
          </w:rPr>
          <w:t>errorPage</w:t>
        </w:r>
        <w:proofErr w:type="spellEnd"/>
        <w:r w:rsidRPr="00136658">
          <w:rPr>
            <w:rFonts w:ascii="Times New Roman" w:eastAsia="Times New Roman" w:hAnsi="Times New Roman" w:cs="Times New Roman"/>
            <w:sz w:val="24"/>
            <w:szCs w:val="24"/>
          </w:rPr>
          <w:t>="</w:t>
        </w:r>
        <w:proofErr w:type="spellStart"/>
        <w:r w:rsidRPr="00136658">
          <w:rPr>
            <w:rFonts w:ascii="Times New Roman" w:eastAsia="Times New Roman" w:hAnsi="Times New Roman" w:cs="Times New Roman"/>
            <w:sz w:val="24"/>
            <w:szCs w:val="24"/>
          </w:rPr>
          <w:t>error.jsp</w:t>
        </w:r>
        <w:proofErr w:type="spellEnd"/>
        <w:r w:rsidRPr="00136658">
          <w:rPr>
            <w:rFonts w:ascii="Times New Roman" w:eastAsia="Times New Roman" w:hAnsi="Times New Roman" w:cs="Times New Roman"/>
            <w:sz w:val="24"/>
            <w:szCs w:val="24"/>
          </w:rPr>
          <w:t>" %&gt;  </w:t>
        </w:r>
      </w:ins>
    </w:p>
    <w:p w:rsidR="00136658" w:rsidRPr="00136658" w:rsidRDefault="00136658" w:rsidP="00CA7FD7">
      <w:pPr>
        <w:numPr>
          <w:ilvl w:val="0"/>
          <w:numId w:val="66"/>
        </w:numPr>
        <w:spacing w:before="100" w:beforeAutospacing="1" w:after="100" w:afterAutospacing="1" w:line="240" w:lineRule="auto"/>
        <w:rPr>
          <w:ins w:id="105" w:author="Unknown"/>
          <w:rFonts w:ascii="Times New Roman" w:eastAsia="Times New Roman" w:hAnsi="Times New Roman" w:cs="Times New Roman"/>
          <w:sz w:val="24"/>
          <w:szCs w:val="24"/>
        </w:rPr>
      </w:pPr>
      <w:ins w:id="106" w:author="Unknown">
        <w:r w:rsidRPr="00136658">
          <w:rPr>
            <w:rFonts w:ascii="Times New Roman" w:eastAsia="Times New Roman" w:hAnsi="Times New Roman" w:cs="Times New Roman"/>
            <w:sz w:val="24"/>
            <w:szCs w:val="24"/>
          </w:rPr>
          <w:t>&lt;%  </w:t>
        </w:r>
      </w:ins>
    </w:p>
    <w:p w:rsidR="00136658" w:rsidRPr="00136658" w:rsidRDefault="00136658" w:rsidP="00CA7FD7">
      <w:pPr>
        <w:numPr>
          <w:ilvl w:val="0"/>
          <w:numId w:val="66"/>
        </w:numPr>
        <w:spacing w:before="100" w:beforeAutospacing="1" w:after="100" w:afterAutospacing="1" w:line="240" w:lineRule="auto"/>
        <w:rPr>
          <w:ins w:id="107" w:author="Unknown"/>
          <w:rFonts w:ascii="Times New Roman" w:eastAsia="Times New Roman" w:hAnsi="Times New Roman" w:cs="Times New Roman"/>
          <w:sz w:val="24"/>
          <w:szCs w:val="24"/>
        </w:rPr>
      </w:pPr>
      <w:ins w:id="108"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6"/>
        </w:numPr>
        <w:spacing w:before="100" w:beforeAutospacing="1" w:after="100" w:afterAutospacing="1" w:line="240" w:lineRule="auto"/>
        <w:rPr>
          <w:ins w:id="109" w:author="Unknown"/>
          <w:rFonts w:ascii="Times New Roman" w:eastAsia="Times New Roman" w:hAnsi="Times New Roman" w:cs="Times New Roman"/>
          <w:sz w:val="24"/>
          <w:szCs w:val="24"/>
        </w:rPr>
      </w:pPr>
      <w:ins w:id="110" w:author="Unknown">
        <w:r w:rsidRPr="00136658">
          <w:rPr>
            <w:rFonts w:ascii="Times New Roman" w:eastAsia="Times New Roman" w:hAnsi="Times New Roman" w:cs="Times New Roman"/>
            <w:sz w:val="24"/>
            <w:szCs w:val="24"/>
          </w:rPr>
          <w:t>String num1=</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("n1");  </w:t>
        </w:r>
      </w:ins>
    </w:p>
    <w:p w:rsidR="00136658" w:rsidRPr="00136658" w:rsidRDefault="00136658" w:rsidP="00CA7FD7">
      <w:pPr>
        <w:numPr>
          <w:ilvl w:val="0"/>
          <w:numId w:val="66"/>
        </w:numPr>
        <w:spacing w:before="100" w:beforeAutospacing="1" w:after="100" w:afterAutospacing="1" w:line="240" w:lineRule="auto"/>
        <w:rPr>
          <w:ins w:id="111" w:author="Unknown"/>
          <w:rFonts w:ascii="Times New Roman" w:eastAsia="Times New Roman" w:hAnsi="Times New Roman" w:cs="Times New Roman"/>
          <w:sz w:val="24"/>
          <w:szCs w:val="24"/>
        </w:rPr>
      </w:pPr>
      <w:ins w:id="112" w:author="Unknown">
        <w:r w:rsidRPr="00136658">
          <w:rPr>
            <w:rFonts w:ascii="Times New Roman" w:eastAsia="Times New Roman" w:hAnsi="Times New Roman" w:cs="Times New Roman"/>
            <w:sz w:val="24"/>
            <w:szCs w:val="24"/>
          </w:rPr>
          <w:t>String num2=</w:t>
        </w:r>
        <w:proofErr w:type="spellStart"/>
        <w:r w:rsidRPr="00136658">
          <w:rPr>
            <w:rFonts w:ascii="Times New Roman" w:eastAsia="Times New Roman" w:hAnsi="Times New Roman" w:cs="Times New Roman"/>
            <w:sz w:val="24"/>
            <w:szCs w:val="24"/>
          </w:rPr>
          <w:t>request.getParameter</w:t>
        </w:r>
        <w:proofErr w:type="spellEnd"/>
        <w:r w:rsidRPr="00136658">
          <w:rPr>
            <w:rFonts w:ascii="Times New Roman" w:eastAsia="Times New Roman" w:hAnsi="Times New Roman" w:cs="Times New Roman"/>
            <w:sz w:val="24"/>
            <w:szCs w:val="24"/>
          </w:rPr>
          <w:t>("n2");  </w:t>
        </w:r>
      </w:ins>
    </w:p>
    <w:p w:rsidR="00136658" w:rsidRPr="00136658" w:rsidRDefault="00136658" w:rsidP="00CA7FD7">
      <w:pPr>
        <w:numPr>
          <w:ilvl w:val="0"/>
          <w:numId w:val="66"/>
        </w:numPr>
        <w:spacing w:before="100" w:beforeAutospacing="1" w:after="100" w:afterAutospacing="1" w:line="240" w:lineRule="auto"/>
        <w:rPr>
          <w:ins w:id="113" w:author="Unknown"/>
          <w:rFonts w:ascii="Times New Roman" w:eastAsia="Times New Roman" w:hAnsi="Times New Roman" w:cs="Times New Roman"/>
          <w:sz w:val="24"/>
          <w:szCs w:val="24"/>
        </w:rPr>
      </w:pPr>
      <w:ins w:id="114"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6"/>
        </w:numPr>
        <w:spacing w:before="100" w:beforeAutospacing="1" w:after="100" w:afterAutospacing="1" w:line="240" w:lineRule="auto"/>
        <w:rPr>
          <w:ins w:id="115" w:author="Unknown"/>
          <w:rFonts w:ascii="Times New Roman" w:eastAsia="Times New Roman" w:hAnsi="Times New Roman" w:cs="Times New Roman"/>
          <w:sz w:val="24"/>
          <w:szCs w:val="24"/>
        </w:rPr>
      </w:pPr>
      <w:proofErr w:type="spellStart"/>
      <w:ins w:id="116" w:author="Unknown">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a=</w:t>
        </w:r>
        <w:proofErr w:type="spellStart"/>
        <w:r w:rsidRPr="00136658">
          <w:rPr>
            <w:rFonts w:ascii="Times New Roman" w:eastAsia="Times New Roman" w:hAnsi="Times New Roman" w:cs="Times New Roman"/>
            <w:sz w:val="24"/>
            <w:szCs w:val="24"/>
          </w:rPr>
          <w:t>Integer.parseInt</w:t>
        </w:r>
        <w:proofErr w:type="spellEnd"/>
        <w:r w:rsidRPr="00136658">
          <w:rPr>
            <w:rFonts w:ascii="Times New Roman" w:eastAsia="Times New Roman" w:hAnsi="Times New Roman" w:cs="Times New Roman"/>
            <w:sz w:val="24"/>
            <w:szCs w:val="24"/>
          </w:rPr>
          <w:t>(num1);  </w:t>
        </w:r>
      </w:ins>
    </w:p>
    <w:p w:rsidR="00136658" w:rsidRPr="00136658" w:rsidRDefault="00136658" w:rsidP="00CA7FD7">
      <w:pPr>
        <w:numPr>
          <w:ilvl w:val="0"/>
          <w:numId w:val="66"/>
        </w:numPr>
        <w:spacing w:before="100" w:beforeAutospacing="1" w:after="100" w:afterAutospacing="1" w:line="240" w:lineRule="auto"/>
        <w:rPr>
          <w:ins w:id="117" w:author="Unknown"/>
          <w:rFonts w:ascii="Times New Roman" w:eastAsia="Times New Roman" w:hAnsi="Times New Roman" w:cs="Times New Roman"/>
          <w:sz w:val="24"/>
          <w:szCs w:val="24"/>
        </w:rPr>
      </w:pPr>
      <w:proofErr w:type="spellStart"/>
      <w:ins w:id="118" w:author="Unknown">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b=</w:t>
        </w:r>
        <w:proofErr w:type="spellStart"/>
        <w:r w:rsidRPr="00136658">
          <w:rPr>
            <w:rFonts w:ascii="Times New Roman" w:eastAsia="Times New Roman" w:hAnsi="Times New Roman" w:cs="Times New Roman"/>
            <w:sz w:val="24"/>
            <w:szCs w:val="24"/>
          </w:rPr>
          <w:t>Integer.parseInt</w:t>
        </w:r>
        <w:proofErr w:type="spellEnd"/>
        <w:r w:rsidRPr="00136658">
          <w:rPr>
            <w:rFonts w:ascii="Times New Roman" w:eastAsia="Times New Roman" w:hAnsi="Times New Roman" w:cs="Times New Roman"/>
            <w:sz w:val="24"/>
            <w:szCs w:val="24"/>
          </w:rPr>
          <w:t>(num2);  </w:t>
        </w:r>
      </w:ins>
    </w:p>
    <w:p w:rsidR="00136658" w:rsidRPr="00136658" w:rsidRDefault="00136658" w:rsidP="00CA7FD7">
      <w:pPr>
        <w:numPr>
          <w:ilvl w:val="0"/>
          <w:numId w:val="66"/>
        </w:numPr>
        <w:spacing w:before="100" w:beforeAutospacing="1" w:after="100" w:afterAutospacing="1" w:line="240" w:lineRule="auto"/>
        <w:rPr>
          <w:ins w:id="119" w:author="Unknown"/>
          <w:rFonts w:ascii="Times New Roman" w:eastAsia="Times New Roman" w:hAnsi="Times New Roman" w:cs="Times New Roman"/>
          <w:sz w:val="24"/>
          <w:szCs w:val="24"/>
        </w:rPr>
      </w:pPr>
      <w:proofErr w:type="spellStart"/>
      <w:ins w:id="120" w:author="Unknown">
        <w:r w:rsidRPr="00136658">
          <w:rPr>
            <w:rFonts w:ascii="Times New Roman" w:eastAsia="Times New Roman" w:hAnsi="Times New Roman" w:cs="Times New Roman"/>
            <w:sz w:val="24"/>
            <w:szCs w:val="24"/>
          </w:rPr>
          <w:t>int</w:t>
        </w:r>
        <w:proofErr w:type="spellEnd"/>
        <w:r w:rsidRPr="00136658">
          <w:rPr>
            <w:rFonts w:ascii="Times New Roman" w:eastAsia="Times New Roman" w:hAnsi="Times New Roman" w:cs="Times New Roman"/>
            <w:sz w:val="24"/>
            <w:szCs w:val="24"/>
          </w:rPr>
          <w:t> c=a/b;  </w:t>
        </w:r>
      </w:ins>
    </w:p>
    <w:p w:rsidR="00136658" w:rsidRPr="00136658" w:rsidRDefault="00136658" w:rsidP="00CA7FD7">
      <w:pPr>
        <w:numPr>
          <w:ilvl w:val="0"/>
          <w:numId w:val="66"/>
        </w:numPr>
        <w:spacing w:before="100" w:beforeAutospacing="1" w:after="100" w:afterAutospacing="1" w:line="240" w:lineRule="auto"/>
        <w:rPr>
          <w:ins w:id="121" w:author="Unknown"/>
          <w:rFonts w:ascii="Times New Roman" w:eastAsia="Times New Roman" w:hAnsi="Times New Roman" w:cs="Times New Roman"/>
          <w:sz w:val="24"/>
          <w:szCs w:val="24"/>
        </w:rPr>
      </w:pPr>
      <w:proofErr w:type="spellStart"/>
      <w:ins w:id="122" w:author="Unknown">
        <w:r w:rsidRPr="00136658">
          <w:rPr>
            <w:rFonts w:ascii="Times New Roman" w:eastAsia="Times New Roman" w:hAnsi="Times New Roman" w:cs="Times New Roman"/>
            <w:sz w:val="24"/>
            <w:szCs w:val="24"/>
          </w:rPr>
          <w:t>out.print</w:t>
        </w:r>
        <w:proofErr w:type="spellEnd"/>
        <w:r w:rsidRPr="00136658">
          <w:rPr>
            <w:rFonts w:ascii="Times New Roman" w:eastAsia="Times New Roman" w:hAnsi="Times New Roman" w:cs="Times New Roman"/>
            <w:sz w:val="24"/>
            <w:szCs w:val="24"/>
          </w:rPr>
          <w:t>("division of numbers is: "+c);  </w:t>
        </w:r>
      </w:ins>
    </w:p>
    <w:p w:rsidR="00136658" w:rsidRPr="00136658" w:rsidRDefault="00136658" w:rsidP="00CA7FD7">
      <w:pPr>
        <w:numPr>
          <w:ilvl w:val="0"/>
          <w:numId w:val="66"/>
        </w:numPr>
        <w:spacing w:before="100" w:beforeAutospacing="1" w:after="100" w:afterAutospacing="1" w:line="240" w:lineRule="auto"/>
        <w:rPr>
          <w:ins w:id="123" w:author="Unknown"/>
          <w:rFonts w:ascii="Times New Roman" w:eastAsia="Times New Roman" w:hAnsi="Times New Roman" w:cs="Times New Roman"/>
          <w:sz w:val="24"/>
          <w:szCs w:val="24"/>
        </w:rPr>
      </w:pPr>
      <w:ins w:id="124" w:author="Unknown">
        <w:r w:rsidRPr="00136658">
          <w:rPr>
            <w:rFonts w:ascii="Times New Roman" w:eastAsia="Times New Roman" w:hAnsi="Times New Roman" w:cs="Times New Roman"/>
            <w:sz w:val="24"/>
            <w:szCs w:val="24"/>
          </w:rPr>
          <w:t>  </w:t>
        </w:r>
      </w:ins>
    </w:p>
    <w:p w:rsidR="00136658" w:rsidRPr="00136658" w:rsidRDefault="00136658" w:rsidP="00CA7FD7">
      <w:pPr>
        <w:numPr>
          <w:ilvl w:val="0"/>
          <w:numId w:val="66"/>
        </w:numPr>
        <w:spacing w:before="100" w:beforeAutospacing="1" w:after="100" w:afterAutospacing="1" w:line="240" w:lineRule="auto"/>
        <w:rPr>
          <w:ins w:id="125" w:author="Unknown"/>
          <w:rFonts w:ascii="Times New Roman" w:eastAsia="Times New Roman" w:hAnsi="Times New Roman" w:cs="Times New Roman"/>
          <w:sz w:val="24"/>
          <w:szCs w:val="24"/>
        </w:rPr>
      </w:pPr>
      <w:ins w:id="126" w:author="Unknown">
        <w:r w:rsidRPr="00136658">
          <w:rPr>
            <w:rFonts w:ascii="Times New Roman" w:eastAsia="Times New Roman" w:hAnsi="Times New Roman" w:cs="Times New Roman"/>
            <w:sz w:val="24"/>
            <w:szCs w:val="24"/>
          </w:rPr>
          <w:t>%&gt;  </w:t>
        </w:r>
      </w:ins>
    </w:p>
    <w:p w:rsidR="00136658" w:rsidRPr="00136658" w:rsidRDefault="00136658" w:rsidP="00136658">
      <w:pPr>
        <w:spacing w:before="100" w:beforeAutospacing="1" w:after="100" w:afterAutospacing="1" w:line="240" w:lineRule="auto"/>
        <w:outlineLvl w:val="3"/>
        <w:rPr>
          <w:ins w:id="127" w:author="Unknown"/>
          <w:rFonts w:ascii="Times New Roman" w:eastAsia="Times New Roman" w:hAnsi="Times New Roman" w:cs="Times New Roman"/>
          <w:b/>
          <w:bCs/>
          <w:sz w:val="24"/>
          <w:szCs w:val="24"/>
        </w:rPr>
      </w:pPr>
      <w:ins w:id="128" w:author="Unknown">
        <w:r w:rsidRPr="00136658">
          <w:rPr>
            <w:rFonts w:ascii="Times New Roman" w:eastAsia="Times New Roman" w:hAnsi="Times New Roman" w:cs="Times New Roman"/>
            <w:b/>
            <w:bCs/>
            <w:sz w:val="24"/>
            <w:szCs w:val="24"/>
          </w:rPr>
          <w:t xml:space="preserve">4) </w:t>
        </w:r>
        <w:proofErr w:type="spellStart"/>
        <w:proofErr w:type="gramStart"/>
        <w:r w:rsidRPr="00136658">
          <w:rPr>
            <w:rFonts w:ascii="Times New Roman" w:eastAsia="Times New Roman" w:hAnsi="Times New Roman" w:cs="Times New Roman"/>
            <w:b/>
            <w:bCs/>
            <w:sz w:val="24"/>
            <w:szCs w:val="24"/>
          </w:rPr>
          <w:t>error.jsp</w:t>
        </w:r>
        <w:proofErr w:type="spellEnd"/>
        <w:proofErr w:type="gramEnd"/>
        <w:r w:rsidRPr="00136658">
          <w:rPr>
            <w:rFonts w:ascii="Times New Roman" w:eastAsia="Times New Roman" w:hAnsi="Times New Roman" w:cs="Times New Roman"/>
            <w:b/>
            <w:bCs/>
            <w:sz w:val="24"/>
            <w:szCs w:val="24"/>
          </w:rPr>
          <w:t xml:space="preserve"> file is same as in the above example</w:t>
        </w:r>
      </w:ins>
    </w:p>
    <w:p w:rsidR="00136658" w:rsidRDefault="00136658" w:rsidP="00136658"/>
    <w:p w:rsidR="00A221BF" w:rsidRDefault="00A221BF" w:rsidP="00136658"/>
    <w:p w:rsidR="00A221BF" w:rsidRPr="00A221BF" w:rsidRDefault="00A221BF" w:rsidP="00A221BF">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A221BF">
        <w:rPr>
          <w:rFonts w:ascii="Times New Roman" w:eastAsia="Times New Roman" w:hAnsi="Times New Roman" w:cs="Times New Roman"/>
          <w:b/>
          <w:bCs/>
          <w:kern w:val="36"/>
          <w:sz w:val="48"/>
          <w:szCs w:val="48"/>
        </w:rPr>
        <w:t>JSP Action Tags</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lastRenderedPageBreak/>
        <w:t>There are many JSP action tags or elements. Each JSP action tag is used to perform some specific tasks.</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 xml:space="preserve">The action tags are used to control the flow between pages and to use Java Bean. The </w:t>
      </w:r>
      <w:proofErr w:type="spellStart"/>
      <w:r w:rsidRPr="00A221BF">
        <w:rPr>
          <w:rFonts w:ascii="Times New Roman" w:eastAsia="Times New Roman" w:hAnsi="Times New Roman" w:cs="Times New Roman"/>
          <w:sz w:val="24"/>
          <w:szCs w:val="24"/>
        </w:rPr>
        <w:t>Jsp</w:t>
      </w:r>
      <w:proofErr w:type="spellEnd"/>
      <w:r w:rsidRPr="00A221BF">
        <w:rPr>
          <w:rFonts w:ascii="Times New Roman" w:eastAsia="Times New Roman" w:hAnsi="Times New Roman" w:cs="Times New Roman"/>
          <w:sz w:val="24"/>
          <w:szCs w:val="24"/>
        </w:rPr>
        <w:t xml:space="preserve"> action tags are given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9"/>
        <w:gridCol w:w="7455"/>
      </w:tblGrid>
      <w:tr w:rsidR="00A221BF" w:rsidRPr="00A221BF" w:rsidTr="00A221BF">
        <w:trPr>
          <w:tblCellSpacing w:w="15" w:type="dxa"/>
        </w:trPr>
        <w:tc>
          <w:tcPr>
            <w:tcW w:w="0" w:type="auto"/>
            <w:vAlign w:val="center"/>
            <w:hideMark/>
          </w:tcPr>
          <w:p w:rsidR="00A221BF" w:rsidRPr="00A221BF" w:rsidRDefault="00A221BF" w:rsidP="00A221BF">
            <w:pPr>
              <w:spacing w:after="0" w:line="240" w:lineRule="auto"/>
              <w:jc w:val="center"/>
              <w:rPr>
                <w:rFonts w:ascii="Times New Roman" w:eastAsia="Times New Roman" w:hAnsi="Times New Roman" w:cs="Times New Roman"/>
                <w:b/>
                <w:bCs/>
                <w:sz w:val="24"/>
                <w:szCs w:val="24"/>
              </w:rPr>
            </w:pPr>
            <w:r w:rsidRPr="00A221BF">
              <w:rPr>
                <w:rFonts w:ascii="Times New Roman" w:eastAsia="Times New Roman" w:hAnsi="Times New Roman" w:cs="Times New Roman"/>
                <w:b/>
                <w:bCs/>
                <w:sz w:val="24"/>
                <w:szCs w:val="24"/>
              </w:rPr>
              <w:t>JSP Action Tags</w:t>
            </w:r>
          </w:p>
        </w:tc>
        <w:tc>
          <w:tcPr>
            <w:tcW w:w="0" w:type="auto"/>
            <w:vAlign w:val="center"/>
            <w:hideMark/>
          </w:tcPr>
          <w:p w:rsidR="00A221BF" w:rsidRPr="00A221BF" w:rsidRDefault="00A221BF" w:rsidP="00A221BF">
            <w:pPr>
              <w:spacing w:after="0" w:line="240" w:lineRule="auto"/>
              <w:jc w:val="center"/>
              <w:rPr>
                <w:rFonts w:ascii="Times New Roman" w:eastAsia="Times New Roman" w:hAnsi="Times New Roman" w:cs="Times New Roman"/>
                <w:b/>
                <w:bCs/>
                <w:sz w:val="24"/>
                <w:szCs w:val="24"/>
              </w:rPr>
            </w:pPr>
            <w:r w:rsidRPr="00A221BF">
              <w:rPr>
                <w:rFonts w:ascii="Times New Roman" w:eastAsia="Times New Roman" w:hAnsi="Times New Roman" w:cs="Times New Roman"/>
                <w:b/>
                <w:bCs/>
                <w:sz w:val="24"/>
                <w:szCs w:val="24"/>
              </w:rPr>
              <w:t>Description</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jsp:forward</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forwards</w:t>
            </w:r>
            <w:proofErr w:type="gramEnd"/>
            <w:r w:rsidRPr="00A221BF">
              <w:rPr>
                <w:rFonts w:ascii="Times New Roman" w:eastAsia="Times New Roman" w:hAnsi="Times New Roman" w:cs="Times New Roman"/>
                <w:sz w:val="24"/>
                <w:szCs w:val="24"/>
              </w:rPr>
              <w:t xml:space="preserve"> the request and response to another resource.</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jsp:include</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includes</w:t>
            </w:r>
            <w:proofErr w:type="gramEnd"/>
            <w:r w:rsidRPr="00A221BF">
              <w:rPr>
                <w:rFonts w:ascii="Times New Roman" w:eastAsia="Times New Roman" w:hAnsi="Times New Roman" w:cs="Times New Roman"/>
                <w:sz w:val="24"/>
                <w:szCs w:val="24"/>
              </w:rPr>
              <w:t xml:space="preserve"> another resource.</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jsp:useBean</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creates</w:t>
            </w:r>
            <w:proofErr w:type="gramEnd"/>
            <w:r w:rsidRPr="00A221BF">
              <w:rPr>
                <w:rFonts w:ascii="Times New Roman" w:eastAsia="Times New Roman" w:hAnsi="Times New Roman" w:cs="Times New Roman"/>
                <w:sz w:val="24"/>
                <w:szCs w:val="24"/>
              </w:rPr>
              <w:t xml:space="preserve"> or locates bean object.</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jsp:setProperty</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sets</w:t>
            </w:r>
            <w:proofErr w:type="gramEnd"/>
            <w:r w:rsidRPr="00A221BF">
              <w:rPr>
                <w:rFonts w:ascii="Times New Roman" w:eastAsia="Times New Roman" w:hAnsi="Times New Roman" w:cs="Times New Roman"/>
                <w:sz w:val="24"/>
                <w:szCs w:val="24"/>
              </w:rPr>
              <w:t xml:space="preserve"> the value of property in bean object.</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jsp:getProperty</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prints</w:t>
            </w:r>
            <w:proofErr w:type="gramEnd"/>
            <w:r w:rsidRPr="00A221BF">
              <w:rPr>
                <w:rFonts w:ascii="Times New Roman" w:eastAsia="Times New Roman" w:hAnsi="Times New Roman" w:cs="Times New Roman"/>
                <w:sz w:val="24"/>
                <w:szCs w:val="24"/>
              </w:rPr>
              <w:t xml:space="preserve"> the value of property of the bean.</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jsp:plugin</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embeds</w:t>
            </w:r>
            <w:proofErr w:type="gramEnd"/>
            <w:r w:rsidRPr="00A221BF">
              <w:rPr>
                <w:rFonts w:ascii="Times New Roman" w:eastAsia="Times New Roman" w:hAnsi="Times New Roman" w:cs="Times New Roman"/>
                <w:sz w:val="24"/>
                <w:szCs w:val="24"/>
              </w:rPr>
              <w:t xml:space="preserve"> another components such as applet.</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jsp:param</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sets</w:t>
            </w:r>
            <w:proofErr w:type="gramEnd"/>
            <w:r w:rsidRPr="00A221BF">
              <w:rPr>
                <w:rFonts w:ascii="Times New Roman" w:eastAsia="Times New Roman" w:hAnsi="Times New Roman" w:cs="Times New Roman"/>
                <w:sz w:val="24"/>
                <w:szCs w:val="24"/>
              </w:rPr>
              <w:t xml:space="preserve"> the parameter value. It is used in forward and include mostly.</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spellStart"/>
            <w:r w:rsidRPr="00A221BF">
              <w:rPr>
                <w:rFonts w:ascii="Times New Roman" w:eastAsia="Times New Roman" w:hAnsi="Times New Roman" w:cs="Times New Roman"/>
                <w:sz w:val="24"/>
                <w:szCs w:val="24"/>
              </w:rPr>
              <w:t>jsp:fallback</w:t>
            </w:r>
            <w:proofErr w:type="spellEnd"/>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can</w:t>
            </w:r>
            <w:proofErr w:type="gramEnd"/>
            <w:r w:rsidRPr="00A221BF">
              <w:rPr>
                <w:rFonts w:ascii="Times New Roman" w:eastAsia="Times New Roman" w:hAnsi="Times New Roman" w:cs="Times New Roman"/>
                <w:sz w:val="24"/>
                <w:szCs w:val="24"/>
              </w:rPr>
              <w:t xml:space="preserve"> be used to print the message if plugin is working. It is used in </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:plugin</w:t>
            </w:r>
            <w:proofErr w:type="spellEnd"/>
            <w:proofErr w:type="gramEnd"/>
            <w:r w:rsidRPr="00A221BF">
              <w:rPr>
                <w:rFonts w:ascii="Times New Roman" w:eastAsia="Times New Roman" w:hAnsi="Times New Roman" w:cs="Times New Roman"/>
                <w:sz w:val="24"/>
                <w:szCs w:val="24"/>
              </w:rPr>
              <w:t>.</w:t>
            </w:r>
          </w:p>
        </w:tc>
      </w:tr>
    </w:tbl>
    <w:p w:rsidR="00A221BF" w:rsidRPr="00A221BF" w:rsidRDefault="00C15487" w:rsidP="00A22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3" style="width:0;height:1.5pt" o:hralign="center" o:hrstd="t" o:hr="t" fillcolor="#a0a0a0" stroked="f"/>
        </w:pict>
      </w:r>
    </w:p>
    <w:p w:rsidR="00A221BF" w:rsidRPr="00A221BF" w:rsidRDefault="00A221BF" w:rsidP="00A221BF">
      <w:pPr>
        <w:spacing w:before="100" w:beforeAutospacing="1" w:after="100" w:afterAutospacing="1" w:line="240" w:lineRule="auto"/>
        <w:rPr>
          <w:ins w:id="129" w:author="Unknown"/>
          <w:rFonts w:ascii="Times New Roman" w:eastAsia="Times New Roman" w:hAnsi="Times New Roman" w:cs="Times New Roman"/>
          <w:sz w:val="24"/>
          <w:szCs w:val="24"/>
        </w:rPr>
      </w:pPr>
      <w:ins w:id="130" w:author="Unknown">
        <w:r w:rsidRPr="00A221BF">
          <w:rPr>
            <w:rFonts w:ascii="Times New Roman" w:eastAsia="Times New Roman" w:hAnsi="Times New Roman" w:cs="Times New Roman"/>
            <w:sz w:val="24"/>
            <w:szCs w:val="24"/>
          </w:rPr>
          <w:t xml:space="preserve">The </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:useBean</w:t>
        </w:r>
        <w:proofErr w:type="spellEnd"/>
        <w:proofErr w:type="gramEnd"/>
        <w:r w:rsidRPr="00A221BF">
          <w:rPr>
            <w:rFonts w:ascii="Times New Roman" w:eastAsia="Times New Roman" w:hAnsi="Times New Roman" w:cs="Times New Roman"/>
            <w:sz w:val="24"/>
            <w:szCs w:val="24"/>
          </w:rPr>
          <w:t xml:space="preserve">, </w:t>
        </w:r>
        <w:proofErr w:type="spellStart"/>
        <w:r w:rsidRPr="00A221BF">
          <w:rPr>
            <w:rFonts w:ascii="Times New Roman" w:eastAsia="Times New Roman" w:hAnsi="Times New Roman" w:cs="Times New Roman"/>
            <w:sz w:val="24"/>
            <w:szCs w:val="24"/>
          </w:rPr>
          <w:t>jsp:setProperty</w:t>
        </w:r>
        <w:proofErr w:type="spellEnd"/>
        <w:r w:rsidRPr="00A221BF">
          <w:rPr>
            <w:rFonts w:ascii="Times New Roman" w:eastAsia="Times New Roman" w:hAnsi="Times New Roman" w:cs="Times New Roman"/>
            <w:sz w:val="24"/>
            <w:szCs w:val="24"/>
          </w:rPr>
          <w:t xml:space="preserve"> and </w:t>
        </w:r>
        <w:proofErr w:type="spellStart"/>
        <w:r w:rsidRPr="00A221BF">
          <w:rPr>
            <w:rFonts w:ascii="Times New Roman" w:eastAsia="Times New Roman" w:hAnsi="Times New Roman" w:cs="Times New Roman"/>
            <w:sz w:val="24"/>
            <w:szCs w:val="24"/>
          </w:rPr>
          <w:t>jsp:getProperty</w:t>
        </w:r>
        <w:proofErr w:type="spellEnd"/>
        <w:r w:rsidRPr="00A221BF">
          <w:rPr>
            <w:rFonts w:ascii="Times New Roman" w:eastAsia="Times New Roman" w:hAnsi="Times New Roman" w:cs="Times New Roman"/>
            <w:sz w:val="24"/>
            <w:szCs w:val="24"/>
          </w:rPr>
          <w:t xml:space="preserve"> tags are used for bean development. So we will see these tags in bean </w:t>
        </w:r>
        <w:proofErr w:type="spellStart"/>
        <w:r w:rsidRPr="00A221BF">
          <w:rPr>
            <w:rFonts w:ascii="Times New Roman" w:eastAsia="Times New Roman" w:hAnsi="Times New Roman" w:cs="Times New Roman"/>
            <w:sz w:val="24"/>
            <w:szCs w:val="24"/>
          </w:rPr>
          <w:t>developement</w:t>
        </w:r>
        <w:proofErr w:type="spellEnd"/>
        <w:r w:rsidRPr="00A221BF">
          <w:rPr>
            <w:rFonts w:ascii="Times New Roman" w:eastAsia="Times New Roman" w:hAnsi="Times New Roman" w:cs="Times New Roman"/>
            <w:sz w:val="24"/>
            <w:szCs w:val="24"/>
          </w:rPr>
          <w:t>.</w:t>
        </w:r>
      </w:ins>
    </w:p>
    <w:p w:rsidR="00A221BF" w:rsidRPr="00A221BF" w:rsidRDefault="00C15487" w:rsidP="00A221BF">
      <w:pPr>
        <w:spacing w:after="0" w:line="240" w:lineRule="auto"/>
        <w:rPr>
          <w:ins w:id="131" w:author="Unknown"/>
          <w:rFonts w:ascii="Times New Roman" w:eastAsia="Times New Roman" w:hAnsi="Times New Roman" w:cs="Times New Roman"/>
          <w:sz w:val="24"/>
          <w:szCs w:val="24"/>
        </w:rPr>
      </w:pPr>
      <w:ins w:id="132" w:author="Unknown">
        <w:r>
          <w:rPr>
            <w:rFonts w:ascii="Times New Roman" w:eastAsia="Times New Roman" w:hAnsi="Times New Roman" w:cs="Times New Roman"/>
            <w:sz w:val="24"/>
            <w:szCs w:val="24"/>
          </w:rPr>
          <w:pict>
            <v:rect id="_x0000_i1044" style="width:0;height:1.5pt" o:hralign="center" o:hrstd="t" o:hr="t" fillcolor="#a0a0a0" stroked="f"/>
          </w:pict>
        </w:r>
      </w:ins>
    </w:p>
    <w:p w:rsidR="00A221BF" w:rsidRPr="00A221BF" w:rsidRDefault="00A221BF" w:rsidP="00A221BF">
      <w:pPr>
        <w:spacing w:before="100" w:beforeAutospacing="1" w:after="100" w:afterAutospacing="1" w:line="240" w:lineRule="auto"/>
        <w:outlineLvl w:val="2"/>
        <w:rPr>
          <w:ins w:id="133" w:author="Unknown"/>
          <w:rFonts w:ascii="Times New Roman" w:eastAsia="Times New Roman" w:hAnsi="Times New Roman" w:cs="Times New Roman"/>
          <w:b/>
          <w:bCs/>
          <w:sz w:val="27"/>
          <w:szCs w:val="27"/>
        </w:rPr>
      </w:pPr>
      <w:proofErr w:type="spellStart"/>
      <w:proofErr w:type="gramStart"/>
      <w:ins w:id="134" w:author="Unknown">
        <w:r w:rsidRPr="00A221BF">
          <w:rPr>
            <w:rFonts w:ascii="Times New Roman" w:eastAsia="Times New Roman" w:hAnsi="Times New Roman" w:cs="Times New Roman"/>
            <w:b/>
            <w:bCs/>
            <w:sz w:val="27"/>
            <w:szCs w:val="27"/>
          </w:rPr>
          <w:t>jsp:</w:t>
        </w:r>
        <w:proofErr w:type="gramEnd"/>
        <w:r w:rsidRPr="00A221BF">
          <w:rPr>
            <w:rFonts w:ascii="Times New Roman" w:eastAsia="Times New Roman" w:hAnsi="Times New Roman" w:cs="Times New Roman"/>
            <w:b/>
            <w:bCs/>
            <w:sz w:val="27"/>
            <w:szCs w:val="27"/>
          </w:rPr>
          <w:t>forward</w:t>
        </w:r>
        <w:proofErr w:type="spellEnd"/>
        <w:r w:rsidRPr="00A221BF">
          <w:rPr>
            <w:rFonts w:ascii="Times New Roman" w:eastAsia="Times New Roman" w:hAnsi="Times New Roman" w:cs="Times New Roman"/>
            <w:b/>
            <w:bCs/>
            <w:sz w:val="27"/>
            <w:szCs w:val="27"/>
          </w:rPr>
          <w:t xml:space="preserve"> action tag</w:t>
        </w:r>
      </w:ins>
    </w:p>
    <w:p w:rsidR="00A221BF" w:rsidRPr="00A221BF" w:rsidRDefault="00A221BF" w:rsidP="00A221BF">
      <w:pPr>
        <w:spacing w:before="100" w:beforeAutospacing="1" w:after="100" w:afterAutospacing="1" w:line="240" w:lineRule="auto"/>
        <w:rPr>
          <w:ins w:id="135" w:author="Unknown"/>
          <w:rFonts w:ascii="Times New Roman" w:eastAsia="Times New Roman" w:hAnsi="Times New Roman" w:cs="Times New Roman"/>
          <w:sz w:val="24"/>
          <w:szCs w:val="24"/>
        </w:rPr>
      </w:pPr>
      <w:ins w:id="136" w:author="Unknown">
        <w:r w:rsidRPr="00A221BF">
          <w:rPr>
            <w:rFonts w:ascii="Times New Roman" w:eastAsia="Times New Roman" w:hAnsi="Times New Roman" w:cs="Times New Roman"/>
            <w:sz w:val="24"/>
            <w:szCs w:val="24"/>
          </w:rPr>
          <w:t xml:space="preserve">The </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:forward</w:t>
        </w:r>
        <w:proofErr w:type="spellEnd"/>
        <w:proofErr w:type="gramEnd"/>
        <w:r w:rsidRPr="00A221BF">
          <w:rPr>
            <w:rFonts w:ascii="Times New Roman" w:eastAsia="Times New Roman" w:hAnsi="Times New Roman" w:cs="Times New Roman"/>
            <w:sz w:val="24"/>
            <w:szCs w:val="24"/>
          </w:rPr>
          <w:t xml:space="preserve"> action tag is used to forward the request to another resource it may be </w:t>
        </w:r>
        <w:proofErr w:type="spellStart"/>
        <w:r w:rsidRPr="00A221BF">
          <w:rPr>
            <w:rFonts w:ascii="Times New Roman" w:eastAsia="Times New Roman" w:hAnsi="Times New Roman" w:cs="Times New Roman"/>
            <w:sz w:val="24"/>
            <w:szCs w:val="24"/>
          </w:rPr>
          <w:t>jsp</w:t>
        </w:r>
        <w:proofErr w:type="spellEnd"/>
        <w:r w:rsidRPr="00A221BF">
          <w:rPr>
            <w:rFonts w:ascii="Times New Roman" w:eastAsia="Times New Roman" w:hAnsi="Times New Roman" w:cs="Times New Roman"/>
            <w:sz w:val="24"/>
            <w:szCs w:val="24"/>
          </w:rPr>
          <w:t xml:space="preserve">, html or another resource. </w:t>
        </w:r>
      </w:ins>
    </w:p>
    <w:p w:rsidR="00A221BF" w:rsidRPr="00A221BF" w:rsidRDefault="00A221BF" w:rsidP="00A221BF">
      <w:pPr>
        <w:spacing w:before="100" w:beforeAutospacing="1" w:after="100" w:afterAutospacing="1" w:line="240" w:lineRule="auto"/>
        <w:outlineLvl w:val="2"/>
        <w:rPr>
          <w:ins w:id="137" w:author="Unknown"/>
          <w:rFonts w:ascii="Times New Roman" w:eastAsia="Times New Roman" w:hAnsi="Times New Roman" w:cs="Times New Roman"/>
          <w:b/>
          <w:bCs/>
          <w:sz w:val="27"/>
          <w:szCs w:val="27"/>
        </w:rPr>
      </w:pPr>
      <w:ins w:id="138" w:author="Unknown">
        <w:r w:rsidRPr="00A221BF">
          <w:rPr>
            <w:rFonts w:ascii="Times New Roman" w:eastAsia="Times New Roman" w:hAnsi="Times New Roman" w:cs="Times New Roman"/>
            <w:b/>
            <w:bCs/>
            <w:sz w:val="27"/>
            <w:szCs w:val="27"/>
          </w:rPr>
          <w:t xml:space="preserve">Syntax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:forward</w:t>
        </w:r>
        <w:proofErr w:type="spellEnd"/>
        <w:proofErr w:type="gramEnd"/>
        <w:r w:rsidRPr="00A221BF">
          <w:rPr>
            <w:rFonts w:ascii="Times New Roman" w:eastAsia="Times New Roman" w:hAnsi="Times New Roman" w:cs="Times New Roman"/>
            <w:b/>
            <w:bCs/>
            <w:sz w:val="27"/>
            <w:szCs w:val="27"/>
          </w:rPr>
          <w:t xml:space="preserve"> action tag without parameter</w:t>
        </w:r>
      </w:ins>
    </w:p>
    <w:p w:rsidR="00A221BF" w:rsidRPr="00A221BF" w:rsidRDefault="00A221BF" w:rsidP="00CA7FD7">
      <w:pPr>
        <w:numPr>
          <w:ilvl w:val="0"/>
          <w:numId w:val="68"/>
        </w:numPr>
        <w:spacing w:before="100" w:beforeAutospacing="1" w:after="100" w:afterAutospacing="1" w:line="240" w:lineRule="auto"/>
        <w:rPr>
          <w:ins w:id="139" w:author="Unknown"/>
          <w:rFonts w:ascii="Times New Roman" w:eastAsia="Times New Roman" w:hAnsi="Times New Roman" w:cs="Times New Roman"/>
          <w:sz w:val="24"/>
          <w:szCs w:val="24"/>
        </w:rPr>
      </w:pPr>
      <w:ins w:id="140"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:forward</w:t>
        </w:r>
        <w:proofErr w:type="spellEnd"/>
        <w:proofErr w:type="gram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relativeURL</w:t>
        </w:r>
        <w:proofErr w:type="spellEnd"/>
        <w:r w:rsidRPr="00A221BF">
          <w:rPr>
            <w:rFonts w:ascii="Times New Roman" w:eastAsia="Times New Roman" w:hAnsi="Times New Roman" w:cs="Times New Roman"/>
            <w:sz w:val="24"/>
            <w:szCs w:val="24"/>
          </w:rPr>
          <w:t> | &lt;%= expression %&gt;" /&gt;  </w:t>
        </w:r>
      </w:ins>
    </w:p>
    <w:p w:rsidR="00A221BF" w:rsidRPr="00A221BF" w:rsidRDefault="00A221BF" w:rsidP="00A221BF">
      <w:pPr>
        <w:spacing w:before="100" w:beforeAutospacing="1" w:after="100" w:afterAutospacing="1" w:line="240" w:lineRule="auto"/>
        <w:outlineLvl w:val="2"/>
        <w:rPr>
          <w:ins w:id="141" w:author="Unknown"/>
          <w:rFonts w:ascii="Times New Roman" w:eastAsia="Times New Roman" w:hAnsi="Times New Roman" w:cs="Times New Roman"/>
          <w:b/>
          <w:bCs/>
          <w:sz w:val="27"/>
          <w:szCs w:val="27"/>
        </w:rPr>
      </w:pPr>
      <w:ins w:id="142" w:author="Unknown">
        <w:r w:rsidRPr="00A221BF">
          <w:rPr>
            <w:rFonts w:ascii="Times New Roman" w:eastAsia="Times New Roman" w:hAnsi="Times New Roman" w:cs="Times New Roman"/>
            <w:b/>
            <w:bCs/>
            <w:sz w:val="27"/>
            <w:szCs w:val="27"/>
          </w:rPr>
          <w:t xml:space="preserve">Syntax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:forward</w:t>
        </w:r>
        <w:proofErr w:type="spellEnd"/>
        <w:proofErr w:type="gramEnd"/>
        <w:r w:rsidRPr="00A221BF">
          <w:rPr>
            <w:rFonts w:ascii="Times New Roman" w:eastAsia="Times New Roman" w:hAnsi="Times New Roman" w:cs="Times New Roman"/>
            <w:b/>
            <w:bCs/>
            <w:sz w:val="27"/>
            <w:szCs w:val="27"/>
          </w:rPr>
          <w:t xml:space="preserve"> action tag with parameter</w:t>
        </w:r>
      </w:ins>
    </w:p>
    <w:p w:rsidR="00A221BF" w:rsidRPr="00A221BF" w:rsidRDefault="00A221BF" w:rsidP="00CA7FD7">
      <w:pPr>
        <w:numPr>
          <w:ilvl w:val="0"/>
          <w:numId w:val="69"/>
        </w:numPr>
        <w:spacing w:before="100" w:beforeAutospacing="1" w:after="100" w:afterAutospacing="1" w:line="240" w:lineRule="auto"/>
        <w:rPr>
          <w:ins w:id="143" w:author="Unknown"/>
          <w:rFonts w:ascii="Times New Roman" w:eastAsia="Times New Roman" w:hAnsi="Times New Roman" w:cs="Times New Roman"/>
          <w:sz w:val="24"/>
          <w:szCs w:val="24"/>
        </w:rPr>
      </w:pPr>
      <w:ins w:id="144"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:forward</w:t>
        </w:r>
        <w:proofErr w:type="spellEnd"/>
        <w:proofErr w:type="gram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relativeURL</w:t>
        </w:r>
        <w:proofErr w:type="spellEnd"/>
        <w:r w:rsidRPr="00A221BF">
          <w:rPr>
            <w:rFonts w:ascii="Times New Roman" w:eastAsia="Times New Roman" w:hAnsi="Times New Roman" w:cs="Times New Roman"/>
            <w:sz w:val="24"/>
            <w:szCs w:val="24"/>
          </w:rPr>
          <w:t> | &lt;%= expression %&gt;"&gt;  </w:t>
        </w:r>
      </w:ins>
    </w:p>
    <w:p w:rsidR="00A221BF" w:rsidRPr="00A221BF" w:rsidRDefault="00A221BF" w:rsidP="00CA7FD7">
      <w:pPr>
        <w:numPr>
          <w:ilvl w:val="0"/>
          <w:numId w:val="69"/>
        </w:numPr>
        <w:spacing w:before="100" w:beforeAutospacing="1" w:after="100" w:afterAutospacing="1" w:line="240" w:lineRule="auto"/>
        <w:rPr>
          <w:ins w:id="145" w:author="Unknown"/>
          <w:rFonts w:ascii="Times New Roman" w:eastAsia="Times New Roman" w:hAnsi="Times New Roman" w:cs="Times New Roman"/>
          <w:sz w:val="24"/>
          <w:szCs w:val="24"/>
        </w:rPr>
      </w:pPr>
      <w:ins w:id="146" w:author="Unknown">
        <w:r w:rsidRPr="00A221BF">
          <w:rPr>
            <w:rFonts w:ascii="Times New Roman" w:eastAsia="Times New Roman" w:hAnsi="Times New Roman" w:cs="Times New Roman"/>
            <w:sz w:val="24"/>
            <w:szCs w:val="24"/>
          </w:rPr>
          <w:t>&lt;jsp</w:t>
        </w:r>
        <w:proofErr w:type="gramStart"/>
        <w:r w:rsidRPr="00A221BF">
          <w:rPr>
            <w:rFonts w:ascii="Times New Roman" w:eastAsia="Times New Roman" w:hAnsi="Times New Roman" w:cs="Times New Roman"/>
            <w:sz w:val="24"/>
            <w:szCs w:val="24"/>
          </w:rPr>
          <w:t>:param</w:t>
        </w:r>
        <w:proofErr w:type="gramEnd"/>
        <w:r w:rsidRPr="00A221BF">
          <w:rPr>
            <w:rFonts w:ascii="Times New Roman" w:eastAsia="Times New Roman" w:hAnsi="Times New Roman" w:cs="Times New Roman"/>
            <w:sz w:val="24"/>
            <w:szCs w:val="24"/>
          </w:rPr>
          <w:t> name="parametername" value="parametervalue | &lt;%=expression%&gt;" /&gt;  </w:t>
        </w:r>
      </w:ins>
    </w:p>
    <w:p w:rsidR="00A221BF" w:rsidRPr="00A221BF" w:rsidRDefault="00A221BF" w:rsidP="00CA7FD7">
      <w:pPr>
        <w:numPr>
          <w:ilvl w:val="0"/>
          <w:numId w:val="69"/>
        </w:numPr>
        <w:spacing w:before="100" w:beforeAutospacing="1" w:after="100" w:afterAutospacing="1" w:line="240" w:lineRule="auto"/>
        <w:rPr>
          <w:ins w:id="147" w:author="Unknown"/>
          <w:rFonts w:ascii="Times New Roman" w:eastAsia="Times New Roman" w:hAnsi="Times New Roman" w:cs="Times New Roman"/>
          <w:sz w:val="24"/>
          <w:szCs w:val="24"/>
        </w:rPr>
      </w:pPr>
      <w:ins w:id="148"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jsp:forward</w:t>
        </w:r>
        <w:proofErr w:type="spellEnd"/>
        <w:r w:rsidRPr="00A221BF">
          <w:rPr>
            <w:rFonts w:ascii="Times New Roman" w:eastAsia="Times New Roman" w:hAnsi="Times New Roman" w:cs="Times New Roman"/>
            <w:sz w:val="24"/>
            <w:szCs w:val="24"/>
          </w:rPr>
          <w:t>&gt;  </w:t>
        </w:r>
      </w:ins>
    </w:p>
    <w:p w:rsidR="00A221BF" w:rsidRPr="00A221BF" w:rsidRDefault="00C15487" w:rsidP="00A221BF">
      <w:pPr>
        <w:spacing w:after="0" w:line="240" w:lineRule="auto"/>
        <w:rPr>
          <w:ins w:id="149" w:author="Unknown"/>
          <w:rFonts w:ascii="Times New Roman" w:eastAsia="Times New Roman" w:hAnsi="Times New Roman" w:cs="Times New Roman"/>
          <w:sz w:val="24"/>
          <w:szCs w:val="24"/>
        </w:rPr>
      </w:pPr>
      <w:ins w:id="150" w:author="Unknown">
        <w:r>
          <w:rPr>
            <w:rFonts w:ascii="Times New Roman" w:eastAsia="Times New Roman" w:hAnsi="Times New Roman" w:cs="Times New Roman"/>
            <w:sz w:val="24"/>
            <w:szCs w:val="24"/>
          </w:rPr>
          <w:pict>
            <v:rect id="_x0000_i1045" style="width:0;height:1.5pt" o:hralign="center" o:hrstd="t" o:hr="t" fillcolor="#a0a0a0" stroked="f"/>
          </w:pict>
        </w:r>
      </w:ins>
    </w:p>
    <w:p w:rsidR="00A221BF" w:rsidRPr="00A221BF" w:rsidRDefault="00A221BF" w:rsidP="00A221BF">
      <w:pPr>
        <w:spacing w:before="100" w:beforeAutospacing="1" w:after="100" w:afterAutospacing="1" w:line="240" w:lineRule="auto"/>
        <w:outlineLvl w:val="2"/>
        <w:rPr>
          <w:ins w:id="151" w:author="Unknown"/>
          <w:rFonts w:ascii="Times New Roman" w:eastAsia="Times New Roman" w:hAnsi="Times New Roman" w:cs="Times New Roman"/>
          <w:b/>
          <w:bCs/>
          <w:sz w:val="27"/>
          <w:szCs w:val="27"/>
        </w:rPr>
      </w:pPr>
      <w:ins w:id="152" w:author="Unknown">
        <w:r w:rsidRPr="00A221BF">
          <w:rPr>
            <w:rFonts w:ascii="Times New Roman" w:eastAsia="Times New Roman" w:hAnsi="Times New Roman" w:cs="Times New Roman"/>
            <w:b/>
            <w:bCs/>
            <w:sz w:val="27"/>
            <w:szCs w:val="27"/>
          </w:rPr>
          <w:t xml:space="preserve">Example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:forward</w:t>
        </w:r>
        <w:proofErr w:type="spellEnd"/>
        <w:proofErr w:type="gramEnd"/>
        <w:r w:rsidRPr="00A221BF">
          <w:rPr>
            <w:rFonts w:ascii="Times New Roman" w:eastAsia="Times New Roman" w:hAnsi="Times New Roman" w:cs="Times New Roman"/>
            <w:b/>
            <w:bCs/>
            <w:sz w:val="27"/>
            <w:szCs w:val="27"/>
          </w:rPr>
          <w:t xml:space="preserve"> action tag without parameter</w:t>
        </w:r>
      </w:ins>
    </w:p>
    <w:p w:rsidR="00A221BF" w:rsidRPr="00A221BF" w:rsidRDefault="00A221BF" w:rsidP="00A221BF">
      <w:pPr>
        <w:spacing w:before="100" w:beforeAutospacing="1" w:after="100" w:afterAutospacing="1" w:line="240" w:lineRule="auto"/>
        <w:rPr>
          <w:ins w:id="153" w:author="Unknown"/>
          <w:rFonts w:ascii="Times New Roman" w:eastAsia="Times New Roman" w:hAnsi="Times New Roman" w:cs="Times New Roman"/>
          <w:sz w:val="24"/>
          <w:szCs w:val="24"/>
        </w:rPr>
      </w:pPr>
      <w:ins w:id="154" w:author="Unknown">
        <w:r w:rsidRPr="00A221BF">
          <w:rPr>
            <w:rFonts w:ascii="Times New Roman" w:eastAsia="Times New Roman" w:hAnsi="Times New Roman" w:cs="Times New Roman"/>
            <w:sz w:val="24"/>
            <w:szCs w:val="24"/>
          </w:rPr>
          <w:t xml:space="preserve">In this example, we are simply forwarding the request to the </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xml:space="preserve"> file.</w:t>
        </w:r>
      </w:ins>
    </w:p>
    <w:p w:rsidR="00A221BF" w:rsidRPr="00A221BF" w:rsidRDefault="00A221BF" w:rsidP="00A221BF">
      <w:pPr>
        <w:spacing w:before="100" w:beforeAutospacing="1" w:after="100" w:afterAutospacing="1" w:line="240" w:lineRule="auto"/>
        <w:outlineLvl w:val="2"/>
        <w:rPr>
          <w:ins w:id="155" w:author="Unknown"/>
          <w:rFonts w:ascii="Times New Roman" w:eastAsia="Times New Roman" w:hAnsi="Times New Roman" w:cs="Times New Roman"/>
          <w:b/>
          <w:bCs/>
          <w:sz w:val="27"/>
          <w:szCs w:val="27"/>
        </w:rPr>
      </w:pPr>
      <w:proofErr w:type="spellStart"/>
      <w:ins w:id="156" w:author="Unknown">
        <w:r w:rsidRPr="00A221BF">
          <w:rPr>
            <w:rFonts w:ascii="Times New Roman" w:eastAsia="Times New Roman" w:hAnsi="Times New Roman" w:cs="Times New Roman"/>
            <w:b/>
            <w:bCs/>
            <w:sz w:val="27"/>
            <w:szCs w:val="27"/>
          </w:rPr>
          <w:t>index.jsp</w:t>
        </w:r>
        <w:proofErr w:type="spellEnd"/>
      </w:ins>
    </w:p>
    <w:p w:rsidR="00A221BF" w:rsidRPr="00A221BF" w:rsidRDefault="00A221BF" w:rsidP="00CA7FD7">
      <w:pPr>
        <w:numPr>
          <w:ilvl w:val="0"/>
          <w:numId w:val="70"/>
        </w:numPr>
        <w:spacing w:before="100" w:beforeAutospacing="1" w:after="100" w:afterAutospacing="1" w:line="240" w:lineRule="auto"/>
        <w:rPr>
          <w:ins w:id="157" w:author="Unknown"/>
          <w:rFonts w:ascii="Times New Roman" w:eastAsia="Times New Roman" w:hAnsi="Times New Roman" w:cs="Times New Roman"/>
          <w:sz w:val="24"/>
          <w:szCs w:val="24"/>
        </w:rPr>
      </w:pPr>
      <w:ins w:id="158" w:author="Unknown">
        <w:r w:rsidRPr="00A221BF">
          <w:rPr>
            <w:rFonts w:ascii="Times New Roman" w:eastAsia="Times New Roman" w:hAnsi="Times New Roman" w:cs="Times New Roman"/>
            <w:sz w:val="24"/>
            <w:szCs w:val="24"/>
          </w:rPr>
          <w:t>&lt;html&gt;  </w:t>
        </w:r>
      </w:ins>
    </w:p>
    <w:p w:rsidR="00A221BF" w:rsidRPr="00A221BF" w:rsidRDefault="00A221BF" w:rsidP="00CA7FD7">
      <w:pPr>
        <w:numPr>
          <w:ilvl w:val="0"/>
          <w:numId w:val="70"/>
        </w:numPr>
        <w:spacing w:before="100" w:beforeAutospacing="1" w:after="100" w:afterAutospacing="1" w:line="240" w:lineRule="auto"/>
        <w:rPr>
          <w:ins w:id="159" w:author="Unknown"/>
          <w:rFonts w:ascii="Times New Roman" w:eastAsia="Times New Roman" w:hAnsi="Times New Roman" w:cs="Times New Roman"/>
          <w:sz w:val="24"/>
          <w:szCs w:val="24"/>
        </w:rPr>
      </w:pPr>
      <w:ins w:id="160"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0"/>
        </w:numPr>
        <w:spacing w:before="100" w:beforeAutospacing="1" w:after="100" w:afterAutospacing="1" w:line="240" w:lineRule="auto"/>
        <w:rPr>
          <w:ins w:id="161" w:author="Unknown"/>
          <w:rFonts w:ascii="Times New Roman" w:eastAsia="Times New Roman" w:hAnsi="Times New Roman" w:cs="Times New Roman"/>
          <w:sz w:val="24"/>
          <w:szCs w:val="24"/>
        </w:rPr>
      </w:pPr>
      <w:ins w:id="162" w:author="Unknown">
        <w:r w:rsidRPr="00A221BF">
          <w:rPr>
            <w:rFonts w:ascii="Times New Roman" w:eastAsia="Times New Roman" w:hAnsi="Times New Roman" w:cs="Times New Roman"/>
            <w:sz w:val="24"/>
            <w:szCs w:val="24"/>
          </w:rPr>
          <w:t>&lt;h2&gt;this is index page&lt;/h2&gt;  </w:t>
        </w:r>
      </w:ins>
    </w:p>
    <w:p w:rsidR="00A221BF" w:rsidRPr="00A221BF" w:rsidRDefault="00A221BF" w:rsidP="00CA7FD7">
      <w:pPr>
        <w:numPr>
          <w:ilvl w:val="0"/>
          <w:numId w:val="70"/>
        </w:numPr>
        <w:spacing w:before="100" w:beforeAutospacing="1" w:after="100" w:afterAutospacing="1" w:line="240" w:lineRule="auto"/>
        <w:rPr>
          <w:ins w:id="163" w:author="Unknown"/>
          <w:rFonts w:ascii="Times New Roman" w:eastAsia="Times New Roman" w:hAnsi="Times New Roman" w:cs="Times New Roman"/>
          <w:sz w:val="24"/>
          <w:szCs w:val="24"/>
        </w:rPr>
      </w:pPr>
      <w:ins w:id="164"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0"/>
        </w:numPr>
        <w:spacing w:before="100" w:beforeAutospacing="1" w:after="100" w:afterAutospacing="1" w:line="240" w:lineRule="auto"/>
        <w:rPr>
          <w:ins w:id="165" w:author="Unknown"/>
          <w:rFonts w:ascii="Times New Roman" w:eastAsia="Times New Roman" w:hAnsi="Times New Roman" w:cs="Times New Roman"/>
          <w:sz w:val="24"/>
          <w:szCs w:val="24"/>
        </w:rPr>
      </w:pPr>
      <w:ins w:id="166"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jsp:forward</w:t>
        </w:r>
        <w:proofErr w:type="spell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/&gt;  </w:t>
        </w:r>
      </w:ins>
    </w:p>
    <w:p w:rsidR="00A221BF" w:rsidRPr="00A221BF" w:rsidRDefault="00A221BF" w:rsidP="00CA7FD7">
      <w:pPr>
        <w:numPr>
          <w:ilvl w:val="0"/>
          <w:numId w:val="70"/>
        </w:numPr>
        <w:spacing w:before="100" w:beforeAutospacing="1" w:after="100" w:afterAutospacing="1" w:line="240" w:lineRule="auto"/>
        <w:rPr>
          <w:ins w:id="167" w:author="Unknown"/>
          <w:rFonts w:ascii="Times New Roman" w:eastAsia="Times New Roman" w:hAnsi="Times New Roman" w:cs="Times New Roman"/>
          <w:sz w:val="24"/>
          <w:szCs w:val="24"/>
        </w:rPr>
      </w:pPr>
      <w:ins w:id="168"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0"/>
        </w:numPr>
        <w:spacing w:before="100" w:beforeAutospacing="1" w:after="100" w:afterAutospacing="1" w:line="240" w:lineRule="auto"/>
        <w:rPr>
          <w:ins w:id="169" w:author="Unknown"/>
          <w:rFonts w:ascii="Times New Roman" w:eastAsia="Times New Roman" w:hAnsi="Times New Roman" w:cs="Times New Roman"/>
          <w:sz w:val="24"/>
          <w:szCs w:val="24"/>
        </w:rPr>
      </w:pPr>
      <w:ins w:id="170" w:author="Unknown">
        <w:r w:rsidRPr="00A221BF">
          <w:rPr>
            <w:rFonts w:ascii="Times New Roman" w:eastAsia="Times New Roman" w:hAnsi="Times New Roman" w:cs="Times New Roman"/>
            <w:sz w:val="24"/>
            <w:szCs w:val="24"/>
          </w:rPr>
          <w:t>&lt;/html&gt;  </w:t>
        </w:r>
      </w:ins>
    </w:p>
    <w:p w:rsidR="00A221BF" w:rsidRPr="00A221BF" w:rsidRDefault="00A221BF" w:rsidP="00A221BF">
      <w:pPr>
        <w:spacing w:before="100" w:beforeAutospacing="1" w:after="100" w:afterAutospacing="1" w:line="240" w:lineRule="auto"/>
        <w:outlineLvl w:val="2"/>
        <w:rPr>
          <w:ins w:id="171" w:author="Unknown"/>
          <w:rFonts w:ascii="Times New Roman" w:eastAsia="Times New Roman" w:hAnsi="Times New Roman" w:cs="Times New Roman"/>
          <w:b/>
          <w:bCs/>
          <w:sz w:val="27"/>
          <w:szCs w:val="27"/>
        </w:rPr>
      </w:pPr>
      <w:proofErr w:type="spellStart"/>
      <w:ins w:id="172" w:author="Unknown">
        <w:r w:rsidRPr="00A221BF">
          <w:rPr>
            <w:rFonts w:ascii="Times New Roman" w:eastAsia="Times New Roman" w:hAnsi="Times New Roman" w:cs="Times New Roman"/>
            <w:b/>
            <w:bCs/>
            <w:sz w:val="27"/>
            <w:szCs w:val="27"/>
          </w:rPr>
          <w:lastRenderedPageBreak/>
          <w:t>printdate.jsp</w:t>
        </w:r>
        <w:proofErr w:type="spellEnd"/>
      </w:ins>
    </w:p>
    <w:p w:rsidR="00A221BF" w:rsidRPr="00A221BF" w:rsidRDefault="00A221BF" w:rsidP="00CA7FD7">
      <w:pPr>
        <w:numPr>
          <w:ilvl w:val="0"/>
          <w:numId w:val="71"/>
        </w:numPr>
        <w:spacing w:before="100" w:beforeAutospacing="1" w:after="100" w:afterAutospacing="1" w:line="240" w:lineRule="auto"/>
        <w:rPr>
          <w:ins w:id="173" w:author="Unknown"/>
          <w:rFonts w:ascii="Times New Roman" w:eastAsia="Times New Roman" w:hAnsi="Times New Roman" w:cs="Times New Roman"/>
          <w:sz w:val="24"/>
          <w:szCs w:val="24"/>
        </w:rPr>
      </w:pPr>
      <w:ins w:id="174" w:author="Unknown">
        <w:r w:rsidRPr="00A221BF">
          <w:rPr>
            <w:rFonts w:ascii="Times New Roman" w:eastAsia="Times New Roman" w:hAnsi="Times New Roman" w:cs="Times New Roman"/>
            <w:sz w:val="24"/>
            <w:szCs w:val="24"/>
          </w:rPr>
          <w:t>&lt;html&gt;  </w:t>
        </w:r>
      </w:ins>
    </w:p>
    <w:p w:rsidR="00A221BF" w:rsidRPr="00A221BF" w:rsidRDefault="00A221BF" w:rsidP="00CA7FD7">
      <w:pPr>
        <w:numPr>
          <w:ilvl w:val="0"/>
          <w:numId w:val="71"/>
        </w:numPr>
        <w:spacing w:before="100" w:beforeAutospacing="1" w:after="100" w:afterAutospacing="1" w:line="240" w:lineRule="auto"/>
        <w:rPr>
          <w:ins w:id="175" w:author="Unknown"/>
          <w:rFonts w:ascii="Times New Roman" w:eastAsia="Times New Roman" w:hAnsi="Times New Roman" w:cs="Times New Roman"/>
          <w:sz w:val="24"/>
          <w:szCs w:val="24"/>
        </w:rPr>
      </w:pPr>
      <w:ins w:id="176"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1"/>
        </w:numPr>
        <w:spacing w:before="100" w:beforeAutospacing="1" w:after="100" w:afterAutospacing="1" w:line="240" w:lineRule="auto"/>
        <w:rPr>
          <w:ins w:id="177" w:author="Unknown"/>
          <w:rFonts w:ascii="Times New Roman" w:eastAsia="Times New Roman" w:hAnsi="Times New Roman" w:cs="Times New Roman"/>
          <w:sz w:val="24"/>
          <w:szCs w:val="24"/>
        </w:rPr>
      </w:pPr>
      <w:ins w:id="178" w:author="Unknown">
        <w:r w:rsidRPr="00A221BF">
          <w:rPr>
            <w:rFonts w:ascii="Times New Roman" w:eastAsia="Times New Roman" w:hAnsi="Times New Roman" w:cs="Times New Roman"/>
            <w:sz w:val="24"/>
            <w:szCs w:val="24"/>
          </w:rPr>
          <w:t>&lt;% </w:t>
        </w:r>
        <w:proofErr w:type="gramStart"/>
        <w:r w:rsidRPr="00A221BF">
          <w:rPr>
            <w:rFonts w:ascii="Times New Roman" w:eastAsia="Times New Roman" w:hAnsi="Times New Roman" w:cs="Times New Roman"/>
            <w:sz w:val="24"/>
            <w:szCs w:val="24"/>
          </w:rPr>
          <w:t>out.print(</w:t>
        </w:r>
        <w:proofErr w:type="gramEnd"/>
        <w:r w:rsidRPr="00A221BF">
          <w:rPr>
            <w:rFonts w:ascii="Times New Roman" w:eastAsia="Times New Roman" w:hAnsi="Times New Roman" w:cs="Times New Roman"/>
            <w:sz w:val="24"/>
            <w:szCs w:val="24"/>
          </w:rPr>
          <w:t>"Today is:"+java.util.Calendar.getInstance().getTime()); %&gt;  </w:t>
        </w:r>
      </w:ins>
    </w:p>
    <w:p w:rsidR="00A221BF" w:rsidRPr="00A221BF" w:rsidRDefault="00A221BF" w:rsidP="00CA7FD7">
      <w:pPr>
        <w:numPr>
          <w:ilvl w:val="0"/>
          <w:numId w:val="71"/>
        </w:numPr>
        <w:spacing w:before="100" w:beforeAutospacing="1" w:after="100" w:afterAutospacing="1" w:line="240" w:lineRule="auto"/>
        <w:rPr>
          <w:ins w:id="179" w:author="Unknown"/>
          <w:rFonts w:ascii="Times New Roman" w:eastAsia="Times New Roman" w:hAnsi="Times New Roman" w:cs="Times New Roman"/>
          <w:sz w:val="24"/>
          <w:szCs w:val="24"/>
        </w:rPr>
      </w:pPr>
      <w:ins w:id="180"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1"/>
        </w:numPr>
        <w:spacing w:before="100" w:beforeAutospacing="1" w:after="100" w:afterAutospacing="1" w:line="240" w:lineRule="auto"/>
        <w:rPr>
          <w:ins w:id="181" w:author="Unknown"/>
          <w:rFonts w:ascii="Times New Roman" w:eastAsia="Times New Roman" w:hAnsi="Times New Roman" w:cs="Times New Roman"/>
          <w:sz w:val="24"/>
          <w:szCs w:val="24"/>
        </w:rPr>
      </w:pPr>
      <w:ins w:id="182" w:author="Unknown">
        <w:r w:rsidRPr="00A221BF">
          <w:rPr>
            <w:rFonts w:ascii="Times New Roman" w:eastAsia="Times New Roman" w:hAnsi="Times New Roman" w:cs="Times New Roman"/>
            <w:sz w:val="24"/>
            <w:szCs w:val="24"/>
          </w:rPr>
          <w:t>&lt;/html&gt;  </w:t>
        </w:r>
      </w:ins>
    </w:p>
    <w:p w:rsidR="00A221BF" w:rsidRPr="00A221BF" w:rsidRDefault="00A221BF" w:rsidP="00A221BF">
      <w:pPr>
        <w:spacing w:after="0" w:line="240" w:lineRule="auto"/>
        <w:rPr>
          <w:ins w:id="183" w:author="Unknown"/>
          <w:rFonts w:ascii="Times New Roman" w:eastAsia="Times New Roman" w:hAnsi="Times New Roman" w:cs="Times New Roman"/>
          <w:sz w:val="24"/>
          <w:szCs w:val="24"/>
        </w:rPr>
      </w:pPr>
      <w:ins w:id="184" w:author="Unknown">
        <w:r w:rsidRPr="00A221BF">
          <w:rPr>
            <w:rFonts w:ascii="Times New Roman" w:eastAsia="Times New Roman" w:hAnsi="Times New Roman" w:cs="Times New Roman"/>
            <w:sz w:val="24"/>
            <w:szCs w:val="24"/>
          </w:rPr>
          <w:fldChar w:fldCharType="begin"/>
        </w:r>
        <w:r w:rsidRPr="00A221BF">
          <w:rPr>
            <w:rFonts w:ascii="Times New Roman" w:eastAsia="Times New Roman" w:hAnsi="Times New Roman" w:cs="Times New Roman"/>
            <w:sz w:val="24"/>
            <w:szCs w:val="24"/>
          </w:rPr>
          <w:instrText xml:space="preserve"> HYPERLINK "https://static.javatpoint.com/src/jsp/forwardaction.zip" </w:instrText>
        </w:r>
        <w:r w:rsidRPr="00A221BF">
          <w:rPr>
            <w:rFonts w:ascii="Times New Roman" w:eastAsia="Times New Roman" w:hAnsi="Times New Roman" w:cs="Times New Roman"/>
            <w:sz w:val="24"/>
            <w:szCs w:val="24"/>
          </w:rPr>
          <w:fldChar w:fldCharType="separate"/>
        </w:r>
        <w:proofErr w:type="gramStart"/>
        <w:r w:rsidRPr="00A221BF">
          <w:rPr>
            <w:rFonts w:ascii="Times New Roman" w:eastAsia="Times New Roman" w:hAnsi="Times New Roman" w:cs="Times New Roman"/>
            <w:color w:val="0000FF"/>
            <w:sz w:val="24"/>
            <w:szCs w:val="24"/>
            <w:u w:val="single"/>
          </w:rPr>
          <w:t>download</w:t>
        </w:r>
        <w:proofErr w:type="gramEnd"/>
        <w:r w:rsidRPr="00A221BF">
          <w:rPr>
            <w:rFonts w:ascii="Times New Roman" w:eastAsia="Times New Roman" w:hAnsi="Times New Roman" w:cs="Times New Roman"/>
            <w:color w:val="0000FF"/>
            <w:sz w:val="24"/>
            <w:szCs w:val="24"/>
            <w:u w:val="single"/>
          </w:rPr>
          <w:t xml:space="preserve"> this example</w:t>
        </w:r>
        <w:r w:rsidRPr="00A221BF">
          <w:rPr>
            <w:rFonts w:ascii="Times New Roman" w:eastAsia="Times New Roman" w:hAnsi="Times New Roman" w:cs="Times New Roman"/>
            <w:sz w:val="24"/>
            <w:szCs w:val="24"/>
          </w:rPr>
          <w:fldChar w:fldCharType="end"/>
        </w:r>
        <w:r w:rsidRPr="00A221BF">
          <w:rPr>
            <w:rFonts w:ascii="Times New Roman" w:eastAsia="Times New Roman" w:hAnsi="Times New Roman" w:cs="Times New Roman"/>
            <w:sz w:val="24"/>
            <w:szCs w:val="24"/>
          </w:rPr>
          <w:t xml:space="preserve"> </w:t>
        </w:r>
      </w:ins>
    </w:p>
    <w:p w:rsidR="00A221BF" w:rsidRPr="00A221BF" w:rsidRDefault="00C15487" w:rsidP="00A221BF">
      <w:pPr>
        <w:spacing w:after="0" w:line="240" w:lineRule="auto"/>
        <w:rPr>
          <w:ins w:id="185" w:author="Unknown"/>
          <w:rFonts w:ascii="Times New Roman" w:eastAsia="Times New Roman" w:hAnsi="Times New Roman" w:cs="Times New Roman"/>
          <w:sz w:val="24"/>
          <w:szCs w:val="24"/>
        </w:rPr>
      </w:pPr>
      <w:ins w:id="186" w:author="Unknown">
        <w:r>
          <w:rPr>
            <w:rFonts w:ascii="Times New Roman" w:eastAsia="Times New Roman" w:hAnsi="Times New Roman" w:cs="Times New Roman"/>
            <w:sz w:val="24"/>
            <w:szCs w:val="24"/>
          </w:rPr>
          <w:pict>
            <v:rect id="_x0000_i1046" style="width:0;height:1.5pt" o:hralign="center" o:hrstd="t" o:hr="t" fillcolor="#a0a0a0" stroked="f"/>
          </w:pict>
        </w:r>
      </w:ins>
    </w:p>
    <w:p w:rsidR="00A221BF" w:rsidRPr="00A221BF" w:rsidRDefault="00A221BF" w:rsidP="00A221BF">
      <w:pPr>
        <w:spacing w:before="100" w:beforeAutospacing="1" w:after="100" w:afterAutospacing="1" w:line="240" w:lineRule="auto"/>
        <w:outlineLvl w:val="2"/>
        <w:rPr>
          <w:ins w:id="187" w:author="Unknown"/>
          <w:rFonts w:ascii="Times New Roman" w:eastAsia="Times New Roman" w:hAnsi="Times New Roman" w:cs="Times New Roman"/>
          <w:b/>
          <w:bCs/>
          <w:sz w:val="27"/>
          <w:szCs w:val="27"/>
        </w:rPr>
      </w:pPr>
      <w:ins w:id="188" w:author="Unknown">
        <w:r w:rsidRPr="00A221BF">
          <w:rPr>
            <w:rFonts w:ascii="Times New Roman" w:eastAsia="Times New Roman" w:hAnsi="Times New Roman" w:cs="Times New Roman"/>
            <w:b/>
            <w:bCs/>
            <w:sz w:val="27"/>
            <w:szCs w:val="27"/>
          </w:rPr>
          <w:t xml:space="preserve">Example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:forward</w:t>
        </w:r>
        <w:proofErr w:type="spellEnd"/>
        <w:proofErr w:type="gramEnd"/>
        <w:r w:rsidRPr="00A221BF">
          <w:rPr>
            <w:rFonts w:ascii="Times New Roman" w:eastAsia="Times New Roman" w:hAnsi="Times New Roman" w:cs="Times New Roman"/>
            <w:b/>
            <w:bCs/>
            <w:sz w:val="27"/>
            <w:szCs w:val="27"/>
          </w:rPr>
          <w:t xml:space="preserve"> action tag with parameter</w:t>
        </w:r>
      </w:ins>
    </w:p>
    <w:p w:rsidR="00A221BF" w:rsidRPr="00A221BF" w:rsidRDefault="00A221BF" w:rsidP="00A221BF">
      <w:pPr>
        <w:spacing w:before="100" w:beforeAutospacing="1" w:after="100" w:afterAutospacing="1" w:line="240" w:lineRule="auto"/>
        <w:rPr>
          <w:ins w:id="189" w:author="Unknown"/>
          <w:rFonts w:ascii="Times New Roman" w:eastAsia="Times New Roman" w:hAnsi="Times New Roman" w:cs="Times New Roman"/>
          <w:sz w:val="24"/>
          <w:szCs w:val="24"/>
        </w:rPr>
      </w:pPr>
      <w:ins w:id="190" w:author="Unknown">
        <w:r w:rsidRPr="00A221BF">
          <w:rPr>
            <w:rFonts w:ascii="Times New Roman" w:eastAsia="Times New Roman" w:hAnsi="Times New Roman" w:cs="Times New Roman"/>
            <w:sz w:val="24"/>
            <w:szCs w:val="24"/>
          </w:rPr>
          <w:t xml:space="preserve">In this example, we are forwarding the request to the </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xml:space="preserve"> file with parameter and </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xml:space="preserve"> file prints the parameter value with date and time.</w:t>
        </w:r>
      </w:ins>
    </w:p>
    <w:p w:rsidR="00A221BF" w:rsidRPr="00A221BF" w:rsidRDefault="00A221BF" w:rsidP="00A221BF">
      <w:pPr>
        <w:spacing w:before="100" w:beforeAutospacing="1" w:after="100" w:afterAutospacing="1" w:line="240" w:lineRule="auto"/>
        <w:outlineLvl w:val="2"/>
        <w:rPr>
          <w:ins w:id="191" w:author="Unknown"/>
          <w:rFonts w:ascii="Times New Roman" w:eastAsia="Times New Roman" w:hAnsi="Times New Roman" w:cs="Times New Roman"/>
          <w:b/>
          <w:bCs/>
          <w:sz w:val="27"/>
          <w:szCs w:val="27"/>
        </w:rPr>
      </w:pPr>
      <w:proofErr w:type="spellStart"/>
      <w:ins w:id="192" w:author="Unknown">
        <w:r w:rsidRPr="00A221BF">
          <w:rPr>
            <w:rFonts w:ascii="Times New Roman" w:eastAsia="Times New Roman" w:hAnsi="Times New Roman" w:cs="Times New Roman"/>
            <w:b/>
            <w:bCs/>
            <w:sz w:val="27"/>
            <w:szCs w:val="27"/>
          </w:rPr>
          <w:t>index.jsp</w:t>
        </w:r>
        <w:proofErr w:type="spellEnd"/>
      </w:ins>
    </w:p>
    <w:p w:rsidR="00A221BF" w:rsidRPr="00A221BF" w:rsidRDefault="00A221BF" w:rsidP="00CA7FD7">
      <w:pPr>
        <w:numPr>
          <w:ilvl w:val="0"/>
          <w:numId w:val="72"/>
        </w:numPr>
        <w:spacing w:before="100" w:beforeAutospacing="1" w:after="100" w:afterAutospacing="1" w:line="240" w:lineRule="auto"/>
        <w:rPr>
          <w:ins w:id="193" w:author="Unknown"/>
          <w:rFonts w:ascii="Times New Roman" w:eastAsia="Times New Roman" w:hAnsi="Times New Roman" w:cs="Times New Roman"/>
          <w:sz w:val="24"/>
          <w:szCs w:val="24"/>
        </w:rPr>
      </w:pPr>
      <w:ins w:id="194" w:author="Unknown">
        <w:r w:rsidRPr="00A221BF">
          <w:rPr>
            <w:rFonts w:ascii="Times New Roman" w:eastAsia="Times New Roman" w:hAnsi="Times New Roman" w:cs="Times New Roman"/>
            <w:sz w:val="24"/>
            <w:szCs w:val="24"/>
          </w:rPr>
          <w:t>&lt;html&gt;  </w:t>
        </w:r>
      </w:ins>
    </w:p>
    <w:p w:rsidR="00A221BF" w:rsidRPr="00A221BF" w:rsidRDefault="00A221BF" w:rsidP="00CA7FD7">
      <w:pPr>
        <w:numPr>
          <w:ilvl w:val="0"/>
          <w:numId w:val="72"/>
        </w:numPr>
        <w:spacing w:before="100" w:beforeAutospacing="1" w:after="100" w:afterAutospacing="1" w:line="240" w:lineRule="auto"/>
        <w:rPr>
          <w:ins w:id="195" w:author="Unknown"/>
          <w:rFonts w:ascii="Times New Roman" w:eastAsia="Times New Roman" w:hAnsi="Times New Roman" w:cs="Times New Roman"/>
          <w:sz w:val="24"/>
          <w:szCs w:val="24"/>
        </w:rPr>
      </w:pPr>
      <w:ins w:id="196"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2"/>
        </w:numPr>
        <w:spacing w:before="100" w:beforeAutospacing="1" w:after="100" w:afterAutospacing="1" w:line="240" w:lineRule="auto"/>
        <w:rPr>
          <w:ins w:id="197" w:author="Unknown"/>
          <w:rFonts w:ascii="Times New Roman" w:eastAsia="Times New Roman" w:hAnsi="Times New Roman" w:cs="Times New Roman"/>
          <w:sz w:val="24"/>
          <w:szCs w:val="24"/>
        </w:rPr>
      </w:pPr>
      <w:ins w:id="198" w:author="Unknown">
        <w:r w:rsidRPr="00A221BF">
          <w:rPr>
            <w:rFonts w:ascii="Times New Roman" w:eastAsia="Times New Roman" w:hAnsi="Times New Roman" w:cs="Times New Roman"/>
            <w:sz w:val="24"/>
            <w:szCs w:val="24"/>
          </w:rPr>
          <w:t>&lt;h2&gt;this is index page&lt;/h2&gt;  </w:t>
        </w:r>
      </w:ins>
    </w:p>
    <w:p w:rsidR="00A221BF" w:rsidRPr="00A221BF" w:rsidRDefault="00A221BF" w:rsidP="00CA7FD7">
      <w:pPr>
        <w:numPr>
          <w:ilvl w:val="0"/>
          <w:numId w:val="72"/>
        </w:numPr>
        <w:spacing w:before="100" w:beforeAutospacing="1" w:after="100" w:afterAutospacing="1" w:line="240" w:lineRule="auto"/>
        <w:rPr>
          <w:ins w:id="199" w:author="Unknown"/>
          <w:rFonts w:ascii="Times New Roman" w:eastAsia="Times New Roman" w:hAnsi="Times New Roman" w:cs="Times New Roman"/>
          <w:sz w:val="24"/>
          <w:szCs w:val="24"/>
        </w:rPr>
      </w:pPr>
      <w:ins w:id="200"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2"/>
        </w:numPr>
        <w:spacing w:before="100" w:beforeAutospacing="1" w:after="100" w:afterAutospacing="1" w:line="240" w:lineRule="auto"/>
        <w:rPr>
          <w:ins w:id="201" w:author="Unknown"/>
          <w:rFonts w:ascii="Times New Roman" w:eastAsia="Times New Roman" w:hAnsi="Times New Roman" w:cs="Times New Roman"/>
          <w:sz w:val="24"/>
          <w:szCs w:val="24"/>
        </w:rPr>
      </w:pPr>
      <w:ins w:id="202"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jsp:forward</w:t>
        </w:r>
        <w:proofErr w:type="spell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&gt;  </w:t>
        </w:r>
      </w:ins>
    </w:p>
    <w:p w:rsidR="00A221BF" w:rsidRPr="00A221BF" w:rsidRDefault="00A221BF" w:rsidP="00CA7FD7">
      <w:pPr>
        <w:numPr>
          <w:ilvl w:val="0"/>
          <w:numId w:val="72"/>
        </w:numPr>
        <w:spacing w:before="100" w:beforeAutospacing="1" w:after="100" w:afterAutospacing="1" w:line="240" w:lineRule="auto"/>
        <w:rPr>
          <w:ins w:id="203" w:author="Unknown"/>
          <w:rFonts w:ascii="Times New Roman" w:eastAsia="Times New Roman" w:hAnsi="Times New Roman" w:cs="Times New Roman"/>
          <w:sz w:val="24"/>
          <w:szCs w:val="24"/>
        </w:rPr>
      </w:pPr>
      <w:ins w:id="204"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jsp:param</w:t>
        </w:r>
        <w:proofErr w:type="spellEnd"/>
        <w:r w:rsidRPr="00A221BF">
          <w:rPr>
            <w:rFonts w:ascii="Times New Roman" w:eastAsia="Times New Roman" w:hAnsi="Times New Roman" w:cs="Times New Roman"/>
            <w:sz w:val="24"/>
            <w:szCs w:val="24"/>
          </w:rPr>
          <w:t> name="name" value="javatpoint.com" /&gt;  </w:t>
        </w:r>
      </w:ins>
    </w:p>
    <w:p w:rsidR="00A221BF" w:rsidRPr="00A221BF" w:rsidRDefault="00A221BF" w:rsidP="00CA7FD7">
      <w:pPr>
        <w:numPr>
          <w:ilvl w:val="0"/>
          <w:numId w:val="72"/>
        </w:numPr>
        <w:spacing w:before="100" w:beforeAutospacing="1" w:after="100" w:afterAutospacing="1" w:line="240" w:lineRule="auto"/>
        <w:rPr>
          <w:ins w:id="205" w:author="Unknown"/>
          <w:rFonts w:ascii="Times New Roman" w:eastAsia="Times New Roman" w:hAnsi="Times New Roman" w:cs="Times New Roman"/>
          <w:sz w:val="24"/>
          <w:szCs w:val="24"/>
        </w:rPr>
      </w:pPr>
      <w:ins w:id="206"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jsp:forward</w:t>
        </w:r>
        <w:proofErr w:type="spellEnd"/>
        <w:r w:rsidRPr="00A221BF">
          <w:rPr>
            <w:rFonts w:ascii="Times New Roman" w:eastAsia="Times New Roman" w:hAnsi="Times New Roman" w:cs="Times New Roman"/>
            <w:sz w:val="24"/>
            <w:szCs w:val="24"/>
          </w:rPr>
          <w:t>&gt;  </w:t>
        </w:r>
      </w:ins>
    </w:p>
    <w:p w:rsidR="00A221BF" w:rsidRPr="00A221BF" w:rsidRDefault="00A221BF" w:rsidP="00CA7FD7">
      <w:pPr>
        <w:numPr>
          <w:ilvl w:val="0"/>
          <w:numId w:val="72"/>
        </w:numPr>
        <w:spacing w:before="100" w:beforeAutospacing="1" w:after="100" w:afterAutospacing="1" w:line="240" w:lineRule="auto"/>
        <w:rPr>
          <w:ins w:id="207" w:author="Unknown"/>
          <w:rFonts w:ascii="Times New Roman" w:eastAsia="Times New Roman" w:hAnsi="Times New Roman" w:cs="Times New Roman"/>
          <w:sz w:val="24"/>
          <w:szCs w:val="24"/>
        </w:rPr>
      </w:pPr>
      <w:ins w:id="208"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2"/>
        </w:numPr>
        <w:spacing w:before="100" w:beforeAutospacing="1" w:after="100" w:afterAutospacing="1" w:line="240" w:lineRule="auto"/>
        <w:rPr>
          <w:ins w:id="209" w:author="Unknown"/>
          <w:rFonts w:ascii="Times New Roman" w:eastAsia="Times New Roman" w:hAnsi="Times New Roman" w:cs="Times New Roman"/>
          <w:sz w:val="24"/>
          <w:szCs w:val="24"/>
        </w:rPr>
      </w:pPr>
      <w:ins w:id="210"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2"/>
        </w:numPr>
        <w:spacing w:before="100" w:beforeAutospacing="1" w:after="100" w:afterAutospacing="1" w:line="240" w:lineRule="auto"/>
        <w:rPr>
          <w:ins w:id="211" w:author="Unknown"/>
          <w:rFonts w:ascii="Times New Roman" w:eastAsia="Times New Roman" w:hAnsi="Times New Roman" w:cs="Times New Roman"/>
          <w:sz w:val="24"/>
          <w:szCs w:val="24"/>
        </w:rPr>
      </w:pPr>
      <w:ins w:id="212" w:author="Unknown">
        <w:r w:rsidRPr="00A221BF">
          <w:rPr>
            <w:rFonts w:ascii="Times New Roman" w:eastAsia="Times New Roman" w:hAnsi="Times New Roman" w:cs="Times New Roman"/>
            <w:sz w:val="24"/>
            <w:szCs w:val="24"/>
          </w:rPr>
          <w:t>&lt;/html&gt;  </w:t>
        </w:r>
      </w:ins>
    </w:p>
    <w:p w:rsidR="00A221BF" w:rsidRPr="00A221BF" w:rsidRDefault="00A221BF" w:rsidP="00A221BF">
      <w:pPr>
        <w:spacing w:before="100" w:beforeAutospacing="1" w:after="100" w:afterAutospacing="1" w:line="240" w:lineRule="auto"/>
        <w:outlineLvl w:val="2"/>
        <w:rPr>
          <w:ins w:id="213" w:author="Unknown"/>
          <w:rFonts w:ascii="Times New Roman" w:eastAsia="Times New Roman" w:hAnsi="Times New Roman" w:cs="Times New Roman"/>
          <w:b/>
          <w:bCs/>
          <w:sz w:val="27"/>
          <w:szCs w:val="27"/>
        </w:rPr>
      </w:pPr>
      <w:proofErr w:type="spellStart"/>
      <w:ins w:id="214" w:author="Unknown">
        <w:r w:rsidRPr="00A221BF">
          <w:rPr>
            <w:rFonts w:ascii="Times New Roman" w:eastAsia="Times New Roman" w:hAnsi="Times New Roman" w:cs="Times New Roman"/>
            <w:b/>
            <w:bCs/>
            <w:sz w:val="27"/>
            <w:szCs w:val="27"/>
          </w:rPr>
          <w:t>printdate.jsp</w:t>
        </w:r>
        <w:proofErr w:type="spellEnd"/>
      </w:ins>
    </w:p>
    <w:p w:rsidR="00A221BF" w:rsidRPr="00A221BF" w:rsidRDefault="00A221BF" w:rsidP="00CA7FD7">
      <w:pPr>
        <w:numPr>
          <w:ilvl w:val="0"/>
          <w:numId w:val="73"/>
        </w:numPr>
        <w:spacing w:before="100" w:beforeAutospacing="1" w:after="100" w:afterAutospacing="1" w:line="240" w:lineRule="auto"/>
        <w:rPr>
          <w:ins w:id="215" w:author="Unknown"/>
          <w:rFonts w:ascii="Times New Roman" w:eastAsia="Times New Roman" w:hAnsi="Times New Roman" w:cs="Times New Roman"/>
          <w:sz w:val="24"/>
          <w:szCs w:val="24"/>
        </w:rPr>
      </w:pPr>
      <w:ins w:id="216" w:author="Unknown">
        <w:r w:rsidRPr="00A221BF">
          <w:rPr>
            <w:rFonts w:ascii="Times New Roman" w:eastAsia="Times New Roman" w:hAnsi="Times New Roman" w:cs="Times New Roman"/>
            <w:sz w:val="24"/>
            <w:szCs w:val="24"/>
          </w:rPr>
          <w:t>&lt;html&gt;  </w:t>
        </w:r>
      </w:ins>
    </w:p>
    <w:p w:rsidR="00A221BF" w:rsidRPr="00A221BF" w:rsidRDefault="00A221BF" w:rsidP="00CA7FD7">
      <w:pPr>
        <w:numPr>
          <w:ilvl w:val="0"/>
          <w:numId w:val="73"/>
        </w:numPr>
        <w:spacing w:before="100" w:beforeAutospacing="1" w:after="100" w:afterAutospacing="1" w:line="240" w:lineRule="auto"/>
        <w:rPr>
          <w:ins w:id="217" w:author="Unknown"/>
          <w:rFonts w:ascii="Times New Roman" w:eastAsia="Times New Roman" w:hAnsi="Times New Roman" w:cs="Times New Roman"/>
          <w:sz w:val="24"/>
          <w:szCs w:val="24"/>
        </w:rPr>
      </w:pPr>
      <w:ins w:id="218"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3"/>
        </w:numPr>
        <w:spacing w:before="100" w:beforeAutospacing="1" w:after="100" w:afterAutospacing="1" w:line="240" w:lineRule="auto"/>
        <w:rPr>
          <w:ins w:id="219" w:author="Unknown"/>
          <w:rFonts w:ascii="Times New Roman" w:eastAsia="Times New Roman" w:hAnsi="Times New Roman" w:cs="Times New Roman"/>
          <w:sz w:val="24"/>
          <w:szCs w:val="24"/>
        </w:rPr>
      </w:pPr>
      <w:ins w:id="220"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3"/>
        </w:numPr>
        <w:spacing w:before="100" w:beforeAutospacing="1" w:after="100" w:afterAutospacing="1" w:line="240" w:lineRule="auto"/>
        <w:rPr>
          <w:ins w:id="221" w:author="Unknown"/>
          <w:rFonts w:ascii="Times New Roman" w:eastAsia="Times New Roman" w:hAnsi="Times New Roman" w:cs="Times New Roman"/>
          <w:sz w:val="24"/>
          <w:szCs w:val="24"/>
        </w:rPr>
      </w:pPr>
      <w:ins w:id="222" w:author="Unknown">
        <w:r w:rsidRPr="00A221BF">
          <w:rPr>
            <w:rFonts w:ascii="Times New Roman" w:eastAsia="Times New Roman" w:hAnsi="Times New Roman" w:cs="Times New Roman"/>
            <w:sz w:val="24"/>
            <w:szCs w:val="24"/>
          </w:rPr>
          <w:t>&lt;% </w:t>
        </w:r>
        <w:proofErr w:type="gramStart"/>
        <w:r w:rsidRPr="00A221BF">
          <w:rPr>
            <w:rFonts w:ascii="Times New Roman" w:eastAsia="Times New Roman" w:hAnsi="Times New Roman" w:cs="Times New Roman"/>
            <w:sz w:val="24"/>
            <w:szCs w:val="24"/>
          </w:rPr>
          <w:t>out.print(</w:t>
        </w:r>
        <w:proofErr w:type="gramEnd"/>
        <w:r w:rsidRPr="00A221BF">
          <w:rPr>
            <w:rFonts w:ascii="Times New Roman" w:eastAsia="Times New Roman" w:hAnsi="Times New Roman" w:cs="Times New Roman"/>
            <w:sz w:val="24"/>
            <w:szCs w:val="24"/>
          </w:rPr>
          <w:t>"Today is:"+java.util.Calendar.getInstance().getTime()); %&gt;  </w:t>
        </w:r>
      </w:ins>
    </w:p>
    <w:p w:rsidR="00A221BF" w:rsidRPr="00A221BF" w:rsidRDefault="00A221BF" w:rsidP="00CA7FD7">
      <w:pPr>
        <w:numPr>
          <w:ilvl w:val="0"/>
          <w:numId w:val="73"/>
        </w:numPr>
        <w:spacing w:before="100" w:beforeAutospacing="1" w:after="100" w:afterAutospacing="1" w:line="240" w:lineRule="auto"/>
        <w:rPr>
          <w:ins w:id="223" w:author="Unknown"/>
          <w:rFonts w:ascii="Times New Roman" w:eastAsia="Times New Roman" w:hAnsi="Times New Roman" w:cs="Times New Roman"/>
          <w:sz w:val="24"/>
          <w:szCs w:val="24"/>
        </w:rPr>
      </w:pPr>
      <w:ins w:id="224" w:author="Unknown">
        <w:r w:rsidRPr="00A221BF">
          <w:rPr>
            <w:rFonts w:ascii="Times New Roman" w:eastAsia="Times New Roman" w:hAnsi="Times New Roman" w:cs="Times New Roman"/>
            <w:sz w:val="24"/>
            <w:szCs w:val="24"/>
          </w:rPr>
          <w:t>&lt;%= </w:t>
        </w:r>
        <w:proofErr w:type="spellStart"/>
        <w:proofErr w:type="gramStart"/>
        <w:r w:rsidRPr="00A221BF">
          <w:rPr>
            <w:rFonts w:ascii="Times New Roman" w:eastAsia="Times New Roman" w:hAnsi="Times New Roman" w:cs="Times New Roman"/>
            <w:sz w:val="24"/>
            <w:szCs w:val="24"/>
          </w:rPr>
          <w:t>request.getParameter</w:t>
        </w:r>
        <w:proofErr w:type="spellEnd"/>
        <w:r w:rsidRPr="00A221BF">
          <w:rPr>
            <w:rFonts w:ascii="Times New Roman" w:eastAsia="Times New Roman" w:hAnsi="Times New Roman" w:cs="Times New Roman"/>
            <w:sz w:val="24"/>
            <w:szCs w:val="24"/>
          </w:rPr>
          <w:t>(</w:t>
        </w:r>
        <w:proofErr w:type="gramEnd"/>
        <w:r w:rsidRPr="00A221BF">
          <w:rPr>
            <w:rFonts w:ascii="Times New Roman" w:eastAsia="Times New Roman" w:hAnsi="Times New Roman" w:cs="Times New Roman"/>
            <w:sz w:val="24"/>
            <w:szCs w:val="24"/>
          </w:rPr>
          <w:t>"name") %&gt;  </w:t>
        </w:r>
      </w:ins>
    </w:p>
    <w:p w:rsidR="00A221BF" w:rsidRPr="00A221BF" w:rsidRDefault="00A221BF" w:rsidP="00CA7FD7">
      <w:pPr>
        <w:numPr>
          <w:ilvl w:val="0"/>
          <w:numId w:val="73"/>
        </w:numPr>
        <w:spacing w:before="100" w:beforeAutospacing="1" w:after="100" w:afterAutospacing="1" w:line="240" w:lineRule="auto"/>
        <w:rPr>
          <w:ins w:id="225" w:author="Unknown"/>
          <w:rFonts w:ascii="Times New Roman" w:eastAsia="Times New Roman" w:hAnsi="Times New Roman" w:cs="Times New Roman"/>
          <w:sz w:val="24"/>
          <w:szCs w:val="24"/>
        </w:rPr>
      </w:pPr>
      <w:ins w:id="226"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3"/>
        </w:numPr>
        <w:spacing w:before="100" w:beforeAutospacing="1" w:after="100" w:afterAutospacing="1" w:line="240" w:lineRule="auto"/>
        <w:rPr>
          <w:ins w:id="227" w:author="Unknown"/>
          <w:rFonts w:ascii="Times New Roman" w:eastAsia="Times New Roman" w:hAnsi="Times New Roman" w:cs="Times New Roman"/>
          <w:sz w:val="24"/>
          <w:szCs w:val="24"/>
        </w:rPr>
      </w:pPr>
      <w:ins w:id="228" w:author="Unknown">
        <w:r w:rsidRPr="00A221BF">
          <w:rPr>
            <w:rFonts w:ascii="Times New Roman" w:eastAsia="Times New Roman" w:hAnsi="Times New Roman" w:cs="Times New Roman"/>
            <w:sz w:val="24"/>
            <w:szCs w:val="24"/>
          </w:rPr>
          <w:t>&lt;/body&gt;  </w:t>
        </w:r>
      </w:ins>
    </w:p>
    <w:p w:rsidR="00A221BF" w:rsidRPr="00A221BF" w:rsidRDefault="00A221BF" w:rsidP="00CA7FD7">
      <w:pPr>
        <w:numPr>
          <w:ilvl w:val="0"/>
          <w:numId w:val="73"/>
        </w:numPr>
        <w:spacing w:before="100" w:beforeAutospacing="1" w:after="100" w:afterAutospacing="1" w:line="240" w:lineRule="auto"/>
        <w:rPr>
          <w:ins w:id="229" w:author="Unknown"/>
          <w:rFonts w:ascii="Times New Roman" w:eastAsia="Times New Roman" w:hAnsi="Times New Roman" w:cs="Times New Roman"/>
          <w:sz w:val="24"/>
          <w:szCs w:val="24"/>
        </w:rPr>
      </w:pPr>
      <w:ins w:id="230" w:author="Unknown">
        <w:r w:rsidRPr="00A221BF">
          <w:rPr>
            <w:rFonts w:ascii="Times New Roman" w:eastAsia="Times New Roman" w:hAnsi="Times New Roman" w:cs="Times New Roman"/>
            <w:sz w:val="24"/>
            <w:szCs w:val="24"/>
          </w:rPr>
          <w:t>&lt;/html&gt;  </w:t>
        </w:r>
      </w:ins>
    </w:p>
    <w:p w:rsidR="00A221BF" w:rsidRDefault="00A221BF" w:rsidP="00136658"/>
    <w:p w:rsidR="00A221BF" w:rsidRDefault="00A221BF" w:rsidP="00136658"/>
    <w:p w:rsidR="00A221BF" w:rsidRPr="00A221BF" w:rsidRDefault="00A221BF" w:rsidP="00A221BF">
      <w:pPr>
        <w:spacing w:before="100" w:beforeAutospacing="1" w:after="100" w:afterAutospacing="1" w:line="240" w:lineRule="auto"/>
        <w:outlineLvl w:val="0"/>
        <w:rPr>
          <w:rFonts w:ascii="Times New Roman" w:eastAsia="Times New Roman" w:hAnsi="Times New Roman" w:cs="Times New Roman"/>
          <w:b/>
          <w:bCs/>
          <w:kern w:val="36"/>
          <w:sz w:val="48"/>
          <w:szCs w:val="48"/>
        </w:rPr>
      </w:pPr>
      <w:proofErr w:type="spellStart"/>
      <w:proofErr w:type="gramStart"/>
      <w:r w:rsidRPr="00A221BF">
        <w:rPr>
          <w:rFonts w:ascii="Times New Roman" w:eastAsia="Times New Roman" w:hAnsi="Times New Roman" w:cs="Times New Roman"/>
          <w:b/>
          <w:bCs/>
          <w:kern w:val="36"/>
          <w:sz w:val="48"/>
          <w:szCs w:val="48"/>
        </w:rPr>
        <w:t>jsp:</w:t>
      </w:r>
      <w:proofErr w:type="gramEnd"/>
      <w:r w:rsidRPr="00A221BF">
        <w:rPr>
          <w:rFonts w:ascii="Times New Roman" w:eastAsia="Times New Roman" w:hAnsi="Times New Roman" w:cs="Times New Roman"/>
          <w:b/>
          <w:bCs/>
          <w:kern w:val="36"/>
          <w:sz w:val="48"/>
          <w:szCs w:val="48"/>
        </w:rPr>
        <w:t>include</w:t>
      </w:r>
      <w:proofErr w:type="spellEnd"/>
      <w:r w:rsidRPr="00A221BF">
        <w:rPr>
          <w:rFonts w:ascii="Times New Roman" w:eastAsia="Times New Roman" w:hAnsi="Times New Roman" w:cs="Times New Roman"/>
          <w:b/>
          <w:bCs/>
          <w:kern w:val="36"/>
          <w:sz w:val="48"/>
          <w:szCs w:val="48"/>
        </w:rPr>
        <w:t xml:space="preserve"> action tag</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 xml:space="preserve">The </w:t>
      </w:r>
      <w:proofErr w:type="spellStart"/>
      <w:r w:rsidRPr="00A221BF">
        <w:rPr>
          <w:rFonts w:ascii="Times New Roman" w:eastAsia="Times New Roman" w:hAnsi="Times New Roman" w:cs="Times New Roman"/>
          <w:b/>
          <w:bCs/>
          <w:sz w:val="24"/>
          <w:szCs w:val="24"/>
        </w:rPr>
        <w:t>jsp:include</w:t>
      </w:r>
      <w:proofErr w:type="spellEnd"/>
      <w:r w:rsidRPr="00A221BF">
        <w:rPr>
          <w:rFonts w:ascii="Times New Roman" w:eastAsia="Times New Roman" w:hAnsi="Times New Roman" w:cs="Times New Roman"/>
          <w:b/>
          <w:bCs/>
          <w:sz w:val="24"/>
          <w:szCs w:val="24"/>
        </w:rPr>
        <w:t xml:space="preserve"> action tag</w:t>
      </w:r>
      <w:r w:rsidRPr="00A221BF">
        <w:rPr>
          <w:rFonts w:ascii="Times New Roman" w:eastAsia="Times New Roman" w:hAnsi="Times New Roman" w:cs="Times New Roman"/>
          <w:sz w:val="24"/>
          <w:szCs w:val="24"/>
        </w:rPr>
        <w:t xml:space="preserve"> is used to include the content of another resource it may be </w:t>
      </w:r>
      <w:proofErr w:type="spellStart"/>
      <w:r w:rsidRPr="00A221BF">
        <w:rPr>
          <w:rFonts w:ascii="Times New Roman" w:eastAsia="Times New Roman" w:hAnsi="Times New Roman" w:cs="Times New Roman"/>
          <w:sz w:val="24"/>
          <w:szCs w:val="24"/>
        </w:rPr>
        <w:t>jsp</w:t>
      </w:r>
      <w:proofErr w:type="spellEnd"/>
      <w:r w:rsidRPr="00A221BF">
        <w:rPr>
          <w:rFonts w:ascii="Times New Roman" w:eastAsia="Times New Roman" w:hAnsi="Times New Roman" w:cs="Times New Roman"/>
          <w:sz w:val="24"/>
          <w:szCs w:val="24"/>
        </w:rPr>
        <w:t xml:space="preserve">, html or servlet. </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 xml:space="preserve">The </w:t>
      </w:r>
      <w:proofErr w:type="spellStart"/>
      <w:r w:rsidRPr="00A221BF">
        <w:rPr>
          <w:rFonts w:ascii="Times New Roman" w:eastAsia="Times New Roman" w:hAnsi="Times New Roman" w:cs="Times New Roman"/>
          <w:sz w:val="24"/>
          <w:szCs w:val="24"/>
        </w:rPr>
        <w:t>jsp</w:t>
      </w:r>
      <w:proofErr w:type="spellEnd"/>
      <w:r w:rsidRPr="00A221BF">
        <w:rPr>
          <w:rFonts w:ascii="Times New Roman" w:eastAsia="Times New Roman" w:hAnsi="Times New Roman" w:cs="Times New Roman"/>
          <w:sz w:val="24"/>
          <w:szCs w:val="24"/>
        </w:rPr>
        <w:t xml:space="preserve"> include action tag includes the resource at request time so it is </w:t>
      </w:r>
      <w:r w:rsidRPr="00A221BF">
        <w:rPr>
          <w:rFonts w:ascii="Times New Roman" w:eastAsia="Times New Roman" w:hAnsi="Times New Roman" w:cs="Times New Roman"/>
          <w:b/>
          <w:bCs/>
          <w:sz w:val="24"/>
          <w:szCs w:val="24"/>
        </w:rPr>
        <w:t>better for dynamic pages</w:t>
      </w:r>
      <w:r w:rsidRPr="00A221BF">
        <w:rPr>
          <w:rFonts w:ascii="Times New Roman" w:eastAsia="Times New Roman" w:hAnsi="Times New Roman" w:cs="Times New Roman"/>
          <w:sz w:val="24"/>
          <w:szCs w:val="24"/>
        </w:rPr>
        <w:t xml:space="preserve"> because there might be changes in future. </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 xml:space="preserve">The </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:include</w:t>
      </w:r>
      <w:proofErr w:type="spellEnd"/>
      <w:proofErr w:type="gramEnd"/>
      <w:r w:rsidRPr="00A221BF">
        <w:rPr>
          <w:rFonts w:ascii="Times New Roman" w:eastAsia="Times New Roman" w:hAnsi="Times New Roman" w:cs="Times New Roman"/>
          <w:sz w:val="24"/>
          <w:szCs w:val="24"/>
        </w:rPr>
        <w:t xml:space="preserve"> tag can be used to include static as well as dynamic pages.</w:t>
      </w:r>
    </w:p>
    <w:p w:rsidR="00A221BF" w:rsidRPr="00A221BF" w:rsidRDefault="00C15487" w:rsidP="00A22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47" style="width:0;height:1.5pt" o:hralign="center" o:hrstd="t" o:hr="t" fillcolor="#a0a0a0" stroked="f"/>
        </w:pict>
      </w:r>
    </w:p>
    <w:p w:rsidR="00A221BF" w:rsidRPr="00A221BF" w:rsidRDefault="00A221BF" w:rsidP="00A221BF">
      <w:pPr>
        <w:spacing w:before="100" w:beforeAutospacing="1" w:after="100" w:afterAutospacing="1" w:line="240" w:lineRule="auto"/>
        <w:outlineLvl w:val="2"/>
        <w:rPr>
          <w:rFonts w:ascii="Times New Roman" w:eastAsia="Times New Roman" w:hAnsi="Times New Roman" w:cs="Times New Roman"/>
          <w:b/>
          <w:bCs/>
          <w:sz w:val="27"/>
          <w:szCs w:val="27"/>
        </w:rPr>
      </w:pPr>
      <w:r w:rsidRPr="00A221BF">
        <w:rPr>
          <w:rFonts w:ascii="Times New Roman" w:eastAsia="Times New Roman" w:hAnsi="Times New Roman" w:cs="Times New Roman"/>
          <w:b/>
          <w:bCs/>
          <w:sz w:val="27"/>
          <w:szCs w:val="27"/>
        </w:rPr>
        <w:t xml:space="preserve">Advantage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:include</w:t>
      </w:r>
      <w:proofErr w:type="spellEnd"/>
      <w:proofErr w:type="gramEnd"/>
      <w:r w:rsidRPr="00A221BF">
        <w:rPr>
          <w:rFonts w:ascii="Times New Roman" w:eastAsia="Times New Roman" w:hAnsi="Times New Roman" w:cs="Times New Roman"/>
          <w:b/>
          <w:bCs/>
          <w:sz w:val="27"/>
          <w:szCs w:val="27"/>
        </w:rPr>
        <w:t xml:space="preserve"> action tag</w:t>
      </w:r>
    </w:p>
    <w:p w:rsidR="00A221BF" w:rsidRPr="00A221BF" w:rsidRDefault="00A221BF" w:rsidP="00A221BF">
      <w:p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b/>
          <w:bCs/>
          <w:sz w:val="24"/>
          <w:szCs w:val="24"/>
        </w:rPr>
        <w:t xml:space="preserve">Code </w:t>
      </w:r>
      <w:proofErr w:type="gramStart"/>
      <w:r w:rsidRPr="00A221BF">
        <w:rPr>
          <w:rFonts w:ascii="Times New Roman" w:eastAsia="Times New Roman" w:hAnsi="Times New Roman" w:cs="Times New Roman"/>
          <w:b/>
          <w:bCs/>
          <w:sz w:val="24"/>
          <w:szCs w:val="24"/>
        </w:rPr>
        <w:t>reusability</w:t>
      </w:r>
      <w:r w:rsidRPr="00A221BF">
        <w:rPr>
          <w:rFonts w:ascii="Times New Roman" w:eastAsia="Times New Roman" w:hAnsi="Times New Roman" w:cs="Times New Roman"/>
          <w:sz w:val="24"/>
          <w:szCs w:val="24"/>
        </w:rPr>
        <w:t xml:space="preserve"> :</w:t>
      </w:r>
      <w:proofErr w:type="gramEnd"/>
      <w:r w:rsidRPr="00A221BF">
        <w:rPr>
          <w:rFonts w:ascii="Times New Roman" w:eastAsia="Times New Roman" w:hAnsi="Times New Roman" w:cs="Times New Roman"/>
          <w:sz w:val="24"/>
          <w:szCs w:val="24"/>
        </w:rPr>
        <w:t xml:space="preserve"> We can use a page many times such as including header and footer pages in all pages. So it saves a lot of time.</w:t>
      </w:r>
    </w:p>
    <w:p w:rsidR="00A221BF" w:rsidRPr="00A221BF" w:rsidRDefault="00C15487" w:rsidP="00A22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1.5pt" o:hralign="center" o:hrstd="t" o:hr="t" fillcolor="#a0a0a0" stroked="f"/>
        </w:pict>
      </w:r>
    </w:p>
    <w:p w:rsidR="00A221BF" w:rsidRPr="00A221BF" w:rsidRDefault="00A221BF" w:rsidP="00A221BF">
      <w:pPr>
        <w:spacing w:before="100" w:beforeAutospacing="1" w:after="100" w:afterAutospacing="1" w:line="240" w:lineRule="auto"/>
        <w:outlineLvl w:val="2"/>
        <w:rPr>
          <w:rFonts w:ascii="Times New Roman" w:eastAsia="Times New Roman" w:hAnsi="Times New Roman" w:cs="Times New Roman"/>
          <w:b/>
          <w:bCs/>
          <w:sz w:val="27"/>
          <w:szCs w:val="27"/>
        </w:rPr>
      </w:pPr>
      <w:r w:rsidRPr="00A221BF">
        <w:rPr>
          <w:rFonts w:ascii="Times New Roman" w:eastAsia="Times New Roman" w:hAnsi="Times New Roman" w:cs="Times New Roman"/>
          <w:b/>
          <w:bCs/>
          <w:sz w:val="27"/>
          <w:szCs w:val="27"/>
        </w:rPr>
        <w:t xml:space="preserve">Difference between </w:t>
      </w:r>
      <w:proofErr w:type="spellStart"/>
      <w:r w:rsidRPr="00A221BF">
        <w:rPr>
          <w:rFonts w:ascii="Times New Roman" w:eastAsia="Times New Roman" w:hAnsi="Times New Roman" w:cs="Times New Roman"/>
          <w:b/>
          <w:bCs/>
          <w:sz w:val="27"/>
          <w:szCs w:val="27"/>
        </w:rPr>
        <w:t>jsp</w:t>
      </w:r>
      <w:proofErr w:type="spellEnd"/>
      <w:r w:rsidRPr="00A221BF">
        <w:rPr>
          <w:rFonts w:ascii="Times New Roman" w:eastAsia="Times New Roman" w:hAnsi="Times New Roman" w:cs="Times New Roman"/>
          <w:b/>
          <w:bCs/>
          <w:sz w:val="27"/>
          <w:szCs w:val="27"/>
        </w:rPr>
        <w:t xml:space="preserve"> include directive and include 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154"/>
        <w:gridCol w:w="3281"/>
      </w:tblGrid>
      <w:tr w:rsidR="00A221BF" w:rsidRPr="00A221BF" w:rsidTr="00A221BF">
        <w:trPr>
          <w:tblCellSpacing w:w="15" w:type="dxa"/>
        </w:trPr>
        <w:tc>
          <w:tcPr>
            <w:tcW w:w="0" w:type="auto"/>
            <w:vAlign w:val="center"/>
            <w:hideMark/>
          </w:tcPr>
          <w:p w:rsidR="00A221BF" w:rsidRPr="00A221BF" w:rsidRDefault="00A221BF" w:rsidP="00A221BF">
            <w:pPr>
              <w:spacing w:after="0" w:line="240" w:lineRule="auto"/>
              <w:jc w:val="center"/>
              <w:rPr>
                <w:rFonts w:ascii="Times New Roman" w:eastAsia="Times New Roman" w:hAnsi="Times New Roman" w:cs="Times New Roman"/>
                <w:b/>
                <w:bCs/>
                <w:sz w:val="24"/>
                <w:szCs w:val="24"/>
              </w:rPr>
            </w:pPr>
            <w:r w:rsidRPr="00A221BF">
              <w:rPr>
                <w:rFonts w:ascii="Times New Roman" w:eastAsia="Times New Roman" w:hAnsi="Times New Roman" w:cs="Times New Roman"/>
                <w:b/>
                <w:bCs/>
                <w:sz w:val="24"/>
                <w:szCs w:val="24"/>
              </w:rPr>
              <w:t>JSP include directive</w:t>
            </w:r>
          </w:p>
        </w:tc>
        <w:tc>
          <w:tcPr>
            <w:tcW w:w="0" w:type="auto"/>
            <w:vAlign w:val="center"/>
            <w:hideMark/>
          </w:tcPr>
          <w:p w:rsidR="00A221BF" w:rsidRPr="00A221BF" w:rsidRDefault="00A221BF" w:rsidP="00A221BF">
            <w:pPr>
              <w:spacing w:after="0" w:line="240" w:lineRule="auto"/>
              <w:jc w:val="center"/>
              <w:rPr>
                <w:rFonts w:ascii="Times New Roman" w:eastAsia="Times New Roman" w:hAnsi="Times New Roman" w:cs="Times New Roman"/>
                <w:b/>
                <w:bCs/>
                <w:sz w:val="24"/>
                <w:szCs w:val="24"/>
              </w:rPr>
            </w:pPr>
            <w:r w:rsidRPr="00A221BF">
              <w:rPr>
                <w:rFonts w:ascii="Times New Roman" w:eastAsia="Times New Roman" w:hAnsi="Times New Roman" w:cs="Times New Roman"/>
                <w:b/>
                <w:bCs/>
                <w:sz w:val="24"/>
                <w:szCs w:val="24"/>
              </w:rPr>
              <w:t>JSP include action</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includes</w:t>
            </w:r>
            <w:proofErr w:type="gramEnd"/>
            <w:r w:rsidRPr="00A221BF">
              <w:rPr>
                <w:rFonts w:ascii="Times New Roman" w:eastAsia="Times New Roman" w:hAnsi="Times New Roman" w:cs="Times New Roman"/>
                <w:sz w:val="24"/>
                <w:szCs w:val="24"/>
              </w:rPr>
              <w:t xml:space="preserve"> resource at translation time.</w:t>
            </w:r>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includes</w:t>
            </w:r>
            <w:proofErr w:type="gramEnd"/>
            <w:r w:rsidRPr="00A221BF">
              <w:rPr>
                <w:rFonts w:ascii="Times New Roman" w:eastAsia="Times New Roman" w:hAnsi="Times New Roman" w:cs="Times New Roman"/>
                <w:sz w:val="24"/>
                <w:szCs w:val="24"/>
              </w:rPr>
              <w:t xml:space="preserve"> resource at request time.</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better</w:t>
            </w:r>
            <w:proofErr w:type="gramEnd"/>
            <w:r w:rsidRPr="00A221BF">
              <w:rPr>
                <w:rFonts w:ascii="Times New Roman" w:eastAsia="Times New Roman" w:hAnsi="Times New Roman" w:cs="Times New Roman"/>
                <w:sz w:val="24"/>
                <w:szCs w:val="24"/>
              </w:rPr>
              <w:t xml:space="preserve"> for static pages.</w:t>
            </w:r>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better</w:t>
            </w:r>
            <w:proofErr w:type="gramEnd"/>
            <w:r w:rsidRPr="00A221BF">
              <w:rPr>
                <w:rFonts w:ascii="Times New Roman" w:eastAsia="Times New Roman" w:hAnsi="Times New Roman" w:cs="Times New Roman"/>
                <w:sz w:val="24"/>
                <w:szCs w:val="24"/>
              </w:rPr>
              <w:t xml:space="preserve"> for dynamic pages.</w:t>
            </w:r>
          </w:p>
        </w:tc>
      </w:tr>
      <w:tr w:rsidR="00A221BF" w:rsidRPr="00A221BF" w:rsidTr="00A221BF">
        <w:trPr>
          <w:tblCellSpacing w:w="15" w:type="dxa"/>
        </w:trPr>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includes</w:t>
            </w:r>
            <w:proofErr w:type="gramEnd"/>
            <w:r w:rsidRPr="00A221BF">
              <w:rPr>
                <w:rFonts w:ascii="Times New Roman" w:eastAsia="Times New Roman" w:hAnsi="Times New Roman" w:cs="Times New Roman"/>
                <w:sz w:val="24"/>
                <w:szCs w:val="24"/>
              </w:rPr>
              <w:t xml:space="preserve"> the original content in the generated servlet.</w:t>
            </w:r>
          </w:p>
        </w:tc>
        <w:tc>
          <w:tcPr>
            <w:tcW w:w="0" w:type="auto"/>
            <w:vAlign w:val="center"/>
            <w:hideMark/>
          </w:tcPr>
          <w:p w:rsidR="00A221BF" w:rsidRPr="00A221BF" w:rsidRDefault="00A221BF" w:rsidP="00A221BF">
            <w:pPr>
              <w:spacing w:after="0" w:line="240" w:lineRule="auto"/>
              <w:rPr>
                <w:rFonts w:ascii="Times New Roman" w:eastAsia="Times New Roman" w:hAnsi="Times New Roman" w:cs="Times New Roman"/>
                <w:sz w:val="24"/>
                <w:szCs w:val="24"/>
              </w:rPr>
            </w:pPr>
            <w:proofErr w:type="gramStart"/>
            <w:r w:rsidRPr="00A221BF">
              <w:rPr>
                <w:rFonts w:ascii="Times New Roman" w:eastAsia="Times New Roman" w:hAnsi="Times New Roman" w:cs="Times New Roman"/>
                <w:sz w:val="24"/>
                <w:szCs w:val="24"/>
              </w:rPr>
              <w:t>calls</w:t>
            </w:r>
            <w:proofErr w:type="gramEnd"/>
            <w:r w:rsidRPr="00A221BF">
              <w:rPr>
                <w:rFonts w:ascii="Times New Roman" w:eastAsia="Times New Roman" w:hAnsi="Times New Roman" w:cs="Times New Roman"/>
                <w:sz w:val="24"/>
                <w:szCs w:val="24"/>
              </w:rPr>
              <w:t xml:space="preserve"> the include method.</w:t>
            </w:r>
          </w:p>
        </w:tc>
      </w:tr>
    </w:tbl>
    <w:p w:rsidR="00A221BF" w:rsidRPr="00A221BF" w:rsidRDefault="00C15487" w:rsidP="00A22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1.5pt" o:hralign="center" o:hrstd="t" o:hr="t" fillcolor="#a0a0a0" stroked="f"/>
        </w:pict>
      </w:r>
    </w:p>
    <w:p w:rsidR="00A221BF" w:rsidRPr="00A221BF" w:rsidRDefault="00A221BF" w:rsidP="00A221BF">
      <w:pPr>
        <w:spacing w:before="100" w:beforeAutospacing="1" w:after="100" w:afterAutospacing="1" w:line="240" w:lineRule="auto"/>
        <w:outlineLvl w:val="2"/>
        <w:rPr>
          <w:rFonts w:ascii="Times New Roman" w:eastAsia="Times New Roman" w:hAnsi="Times New Roman" w:cs="Times New Roman"/>
          <w:b/>
          <w:bCs/>
          <w:sz w:val="27"/>
          <w:szCs w:val="27"/>
        </w:rPr>
      </w:pPr>
      <w:r w:rsidRPr="00A221BF">
        <w:rPr>
          <w:rFonts w:ascii="Times New Roman" w:eastAsia="Times New Roman" w:hAnsi="Times New Roman" w:cs="Times New Roman"/>
          <w:b/>
          <w:bCs/>
          <w:sz w:val="27"/>
          <w:szCs w:val="27"/>
        </w:rPr>
        <w:t xml:space="preserve">Syntax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:include</w:t>
      </w:r>
      <w:proofErr w:type="spellEnd"/>
      <w:proofErr w:type="gramEnd"/>
      <w:r w:rsidRPr="00A221BF">
        <w:rPr>
          <w:rFonts w:ascii="Times New Roman" w:eastAsia="Times New Roman" w:hAnsi="Times New Roman" w:cs="Times New Roman"/>
          <w:b/>
          <w:bCs/>
          <w:sz w:val="27"/>
          <w:szCs w:val="27"/>
        </w:rPr>
        <w:t xml:space="preserve"> action tag without parameter</w:t>
      </w:r>
    </w:p>
    <w:p w:rsidR="00A221BF" w:rsidRPr="00A221BF" w:rsidRDefault="00A221BF" w:rsidP="00CA7FD7">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:include</w:t>
      </w:r>
      <w:proofErr w:type="spellEnd"/>
      <w:proofErr w:type="gram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relativeURL</w:t>
      </w:r>
      <w:proofErr w:type="spellEnd"/>
      <w:r w:rsidRPr="00A221BF">
        <w:rPr>
          <w:rFonts w:ascii="Times New Roman" w:eastAsia="Times New Roman" w:hAnsi="Times New Roman" w:cs="Times New Roman"/>
          <w:sz w:val="24"/>
          <w:szCs w:val="24"/>
        </w:rPr>
        <w:t> | &lt;%= expression %&gt;" /&gt;  </w:t>
      </w:r>
    </w:p>
    <w:p w:rsidR="00A221BF" w:rsidRPr="00A221BF" w:rsidRDefault="00A221BF" w:rsidP="00A221BF">
      <w:pPr>
        <w:spacing w:before="100" w:beforeAutospacing="1" w:after="100" w:afterAutospacing="1" w:line="240" w:lineRule="auto"/>
        <w:outlineLvl w:val="2"/>
        <w:rPr>
          <w:rFonts w:ascii="Times New Roman" w:eastAsia="Times New Roman" w:hAnsi="Times New Roman" w:cs="Times New Roman"/>
          <w:b/>
          <w:bCs/>
          <w:sz w:val="27"/>
          <w:szCs w:val="27"/>
        </w:rPr>
      </w:pPr>
      <w:r w:rsidRPr="00A221BF">
        <w:rPr>
          <w:rFonts w:ascii="Times New Roman" w:eastAsia="Times New Roman" w:hAnsi="Times New Roman" w:cs="Times New Roman"/>
          <w:b/>
          <w:bCs/>
          <w:sz w:val="27"/>
          <w:szCs w:val="27"/>
        </w:rPr>
        <w:t xml:space="preserve">Syntax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:include</w:t>
      </w:r>
      <w:proofErr w:type="spellEnd"/>
      <w:proofErr w:type="gramEnd"/>
      <w:r w:rsidRPr="00A221BF">
        <w:rPr>
          <w:rFonts w:ascii="Times New Roman" w:eastAsia="Times New Roman" w:hAnsi="Times New Roman" w:cs="Times New Roman"/>
          <w:b/>
          <w:bCs/>
          <w:sz w:val="27"/>
          <w:szCs w:val="27"/>
        </w:rPr>
        <w:t xml:space="preserve"> action tag with parameter</w:t>
      </w:r>
    </w:p>
    <w:p w:rsidR="00A221BF" w:rsidRPr="00A221BF" w:rsidRDefault="00A221BF" w:rsidP="00CA7FD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w:t>
      </w:r>
      <w:proofErr w:type="gramStart"/>
      <w:r w:rsidRPr="00A221BF">
        <w:rPr>
          <w:rFonts w:ascii="Times New Roman" w:eastAsia="Times New Roman" w:hAnsi="Times New Roman" w:cs="Times New Roman"/>
          <w:sz w:val="24"/>
          <w:szCs w:val="24"/>
        </w:rPr>
        <w:t>:include</w:t>
      </w:r>
      <w:proofErr w:type="spellEnd"/>
      <w:proofErr w:type="gram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relativeURL</w:t>
      </w:r>
      <w:proofErr w:type="spellEnd"/>
      <w:r w:rsidRPr="00A221BF">
        <w:rPr>
          <w:rFonts w:ascii="Times New Roman" w:eastAsia="Times New Roman" w:hAnsi="Times New Roman" w:cs="Times New Roman"/>
          <w:sz w:val="24"/>
          <w:szCs w:val="24"/>
        </w:rPr>
        <w:t> | &lt;%= expression %&gt;"&gt;  </w:t>
      </w:r>
    </w:p>
    <w:p w:rsidR="00A221BF" w:rsidRPr="00A221BF" w:rsidRDefault="00A221BF" w:rsidP="00CA7FD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&lt;jsp</w:t>
      </w:r>
      <w:proofErr w:type="gramStart"/>
      <w:r w:rsidRPr="00A221BF">
        <w:rPr>
          <w:rFonts w:ascii="Times New Roman" w:eastAsia="Times New Roman" w:hAnsi="Times New Roman" w:cs="Times New Roman"/>
          <w:sz w:val="24"/>
          <w:szCs w:val="24"/>
        </w:rPr>
        <w:t>:param</w:t>
      </w:r>
      <w:proofErr w:type="gramEnd"/>
      <w:r w:rsidRPr="00A221BF">
        <w:rPr>
          <w:rFonts w:ascii="Times New Roman" w:eastAsia="Times New Roman" w:hAnsi="Times New Roman" w:cs="Times New Roman"/>
          <w:sz w:val="24"/>
          <w:szCs w:val="24"/>
        </w:rPr>
        <w:t> name="parametername" value="parametervalue | &lt;%=expression%&gt;" /&gt;  </w:t>
      </w:r>
    </w:p>
    <w:p w:rsidR="00A221BF" w:rsidRPr="00A221BF" w:rsidRDefault="00A221BF" w:rsidP="00CA7FD7">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jsp:include</w:t>
      </w:r>
      <w:proofErr w:type="spellEnd"/>
      <w:r w:rsidRPr="00A221BF">
        <w:rPr>
          <w:rFonts w:ascii="Times New Roman" w:eastAsia="Times New Roman" w:hAnsi="Times New Roman" w:cs="Times New Roman"/>
          <w:sz w:val="24"/>
          <w:szCs w:val="24"/>
        </w:rPr>
        <w:t>&gt;  </w:t>
      </w:r>
    </w:p>
    <w:p w:rsidR="00A221BF" w:rsidRPr="00A221BF" w:rsidRDefault="00C15487" w:rsidP="00A221B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1.5pt" o:hralign="center" o:hrstd="t" o:hr="t" fillcolor="#a0a0a0" stroked="f"/>
        </w:pict>
      </w:r>
    </w:p>
    <w:p w:rsidR="00A221BF" w:rsidRPr="00A221BF" w:rsidRDefault="00A221BF" w:rsidP="00A221BF">
      <w:pPr>
        <w:spacing w:before="100" w:beforeAutospacing="1" w:after="100" w:afterAutospacing="1" w:line="240" w:lineRule="auto"/>
        <w:outlineLvl w:val="2"/>
        <w:rPr>
          <w:ins w:id="231" w:author="Unknown"/>
          <w:rFonts w:ascii="Times New Roman" w:eastAsia="Times New Roman" w:hAnsi="Times New Roman" w:cs="Times New Roman"/>
          <w:b/>
          <w:bCs/>
          <w:sz w:val="27"/>
          <w:szCs w:val="27"/>
        </w:rPr>
      </w:pPr>
      <w:ins w:id="232" w:author="Unknown">
        <w:r w:rsidRPr="00A221BF">
          <w:rPr>
            <w:rFonts w:ascii="Times New Roman" w:eastAsia="Times New Roman" w:hAnsi="Times New Roman" w:cs="Times New Roman"/>
            <w:b/>
            <w:bCs/>
            <w:sz w:val="27"/>
            <w:szCs w:val="27"/>
          </w:rPr>
          <w:t xml:space="preserve">Example of </w:t>
        </w:r>
        <w:proofErr w:type="spellStart"/>
        <w:r w:rsidRPr="00A221BF">
          <w:rPr>
            <w:rFonts w:ascii="Times New Roman" w:eastAsia="Times New Roman" w:hAnsi="Times New Roman" w:cs="Times New Roman"/>
            <w:b/>
            <w:bCs/>
            <w:sz w:val="27"/>
            <w:szCs w:val="27"/>
          </w:rPr>
          <w:t>jsp</w:t>
        </w:r>
        <w:proofErr w:type="gramStart"/>
        <w:r w:rsidRPr="00A221BF">
          <w:rPr>
            <w:rFonts w:ascii="Times New Roman" w:eastAsia="Times New Roman" w:hAnsi="Times New Roman" w:cs="Times New Roman"/>
            <w:b/>
            <w:bCs/>
            <w:sz w:val="27"/>
            <w:szCs w:val="27"/>
          </w:rPr>
          <w:t>:include</w:t>
        </w:r>
        <w:proofErr w:type="spellEnd"/>
        <w:proofErr w:type="gramEnd"/>
        <w:r w:rsidRPr="00A221BF">
          <w:rPr>
            <w:rFonts w:ascii="Times New Roman" w:eastAsia="Times New Roman" w:hAnsi="Times New Roman" w:cs="Times New Roman"/>
            <w:b/>
            <w:bCs/>
            <w:sz w:val="27"/>
            <w:szCs w:val="27"/>
          </w:rPr>
          <w:t xml:space="preserve"> action tag without parameter</w:t>
        </w:r>
      </w:ins>
    </w:p>
    <w:p w:rsidR="00A221BF" w:rsidRPr="00A221BF" w:rsidRDefault="00A221BF" w:rsidP="00A221BF">
      <w:pPr>
        <w:spacing w:before="100" w:beforeAutospacing="1" w:after="100" w:afterAutospacing="1" w:line="240" w:lineRule="auto"/>
        <w:rPr>
          <w:ins w:id="233" w:author="Unknown"/>
          <w:rFonts w:ascii="Times New Roman" w:eastAsia="Times New Roman" w:hAnsi="Times New Roman" w:cs="Times New Roman"/>
          <w:sz w:val="24"/>
          <w:szCs w:val="24"/>
        </w:rPr>
      </w:pPr>
      <w:ins w:id="234" w:author="Unknown">
        <w:r w:rsidRPr="00A221BF">
          <w:rPr>
            <w:rFonts w:ascii="Times New Roman" w:eastAsia="Times New Roman" w:hAnsi="Times New Roman" w:cs="Times New Roman"/>
            <w:sz w:val="24"/>
            <w:szCs w:val="24"/>
          </w:rPr>
          <w:t xml:space="preserve">In this example, </w:t>
        </w:r>
        <w:proofErr w:type="spellStart"/>
        <w:r w:rsidRPr="00A221BF">
          <w:rPr>
            <w:rFonts w:ascii="Times New Roman" w:eastAsia="Times New Roman" w:hAnsi="Times New Roman" w:cs="Times New Roman"/>
            <w:sz w:val="24"/>
            <w:szCs w:val="24"/>
          </w:rPr>
          <w:t>index.jsp</w:t>
        </w:r>
        <w:proofErr w:type="spellEnd"/>
        <w:r w:rsidRPr="00A221BF">
          <w:rPr>
            <w:rFonts w:ascii="Times New Roman" w:eastAsia="Times New Roman" w:hAnsi="Times New Roman" w:cs="Times New Roman"/>
            <w:sz w:val="24"/>
            <w:szCs w:val="24"/>
          </w:rPr>
          <w:t xml:space="preserve"> file includes the content of the </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xml:space="preserve"> file.</w:t>
        </w:r>
      </w:ins>
    </w:p>
    <w:p w:rsidR="00A221BF" w:rsidRPr="00A221BF" w:rsidRDefault="00A221BF" w:rsidP="00A221BF">
      <w:pPr>
        <w:spacing w:after="0" w:line="240" w:lineRule="auto"/>
        <w:rPr>
          <w:ins w:id="235" w:author="Unknown"/>
          <w:rFonts w:ascii="Times New Roman" w:eastAsia="Times New Roman" w:hAnsi="Times New Roman" w:cs="Times New Roman"/>
          <w:sz w:val="24"/>
          <w:szCs w:val="24"/>
        </w:rPr>
      </w:pPr>
      <w:ins w:id="236" w:author="Unknown">
        <w:r w:rsidRPr="00A221BF">
          <w:rPr>
            <w:rFonts w:ascii="Times New Roman" w:eastAsia="Times New Roman" w:hAnsi="Times New Roman" w:cs="Times New Roman"/>
            <w:sz w:val="24"/>
            <w:szCs w:val="24"/>
          </w:rPr>
          <w:t xml:space="preserve">File: </w:t>
        </w:r>
        <w:proofErr w:type="spellStart"/>
        <w:r w:rsidRPr="00A221BF">
          <w:rPr>
            <w:rFonts w:ascii="Times New Roman" w:eastAsia="Times New Roman" w:hAnsi="Times New Roman" w:cs="Times New Roman"/>
            <w:sz w:val="24"/>
            <w:szCs w:val="24"/>
          </w:rPr>
          <w:t>index.jsp</w:t>
        </w:r>
        <w:proofErr w:type="spellEnd"/>
      </w:ins>
    </w:p>
    <w:p w:rsidR="00A221BF" w:rsidRPr="00A221BF" w:rsidRDefault="00A221BF" w:rsidP="00CA7FD7">
      <w:pPr>
        <w:numPr>
          <w:ilvl w:val="0"/>
          <w:numId w:val="77"/>
        </w:numPr>
        <w:spacing w:before="100" w:beforeAutospacing="1" w:after="100" w:afterAutospacing="1" w:line="240" w:lineRule="auto"/>
        <w:rPr>
          <w:ins w:id="237" w:author="Unknown"/>
          <w:rFonts w:ascii="Times New Roman" w:eastAsia="Times New Roman" w:hAnsi="Times New Roman" w:cs="Times New Roman"/>
          <w:sz w:val="24"/>
          <w:szCs w:val="24"/>
        </w:rPr>
      </w:pPr>
      <w:ins w:id="238" w:author="Unknown">
        <w:r w:rsidRPr="00A221BF">
          <w:rPr>
            <w:rFonts w:ascii="Times New Roman" w:eastAsia="Times New Roman" w:hAnsi="Times New Roman" w:cs="Times New Roman"/>
            <w:sz w:val="24"/>
            <w:szCs w:val="24"/>
          </w:rPr>
          <w:t>&lt;h2&gt;this is index page&lt;/h2&gt;  </w:t>
        </w:r>
      </w:ins>
    </w:p>
    <w:p w:rsidR="00A221BF" w:rsidRPr="00A221BF" w:rsidRDefault="00A221BF" w:rsidP="00CA7FD7">
      <w:pPr>
        <w:numPr>
          <w:ilvl w:val="0"/>
          <w:numId w:val="77"/>
        </w:numPr>
        <w:spacing w:before="100" w:beforeAutospacing="1" w:after="100" w:afterAutospacing="1" w:line="240" w:lineRule="auto"/>
        <w:rPr>
          <w:ins w:id="239" w:author="Unknown"/>
          <w:rFonts w:ascii="Times New Roman" w:eastAsia="Times New Roman" w:hAnsi="Times New Roman" w:cs="Times New Roman"/>
          <w:sz w:val="24"/>
          <w:szCs w:val="24"/>
        </w:rPr>
      </w:pPr>
      <w:ins w:id="240"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7"/>
        </w:numPr>
        <w:spacing w:before="100" w:beforeAutospacing="1" w:after="100" w:afterAutospacing="1" w:line="240" w:lineRule="auto"/>
        <w:rPr>
          <w:ins w:id="241" w:author="Unknown"/>
          <w:rFonts w:ascii="Times New Roman" w:eastAsia="Times New Roman" w:hAnsi="Times New Roman" w:cs="Times New Roman"/>
          <w:sz w:val="24"/>
          <w:szCs w:val="24"/>
        </w:rPr>
      </w:pPr>
      <w:ins w:id="242" w:author="Unknown">
        <w:r w:rsidRPr="00A221BF">
          <w:rPr>
            <w:rFonts w:ascii="Times New Roman" w:eastAsia="Times New Roman" w:hAnsi="Times New Roman" w:cs="Times New Roman"/>
            <w:sz w:val="24"/>
            <w:szCs w:val="24"/>
          </w:rPr>
          <w:t>&lt;</w:t>
        </w:r>
        <w:proofErr w:type="spellStart"/>
        <w:r w:rsidRPr="00A221BF">
          <w:rPr>
            <w:rFonts w:ascii="Times New Roman" w:eastAsia="Times New Roman" w:hAnsi="Times New Roman" w:cs="Times New Roman"/>
            <w:sz w:val="24"/>
            <w:szCs w:val="24"/>
          </w:rPr>
          <w:t>jsp:include</w:t>
        </w:r>
        <w:proofErr w:type="spellEnd"/>
        <w:r w:rsidRPr="00A221BF">
          <w:rPr>
            <w:rFonts w:ascii="Times New Roman" w:eastAsia="Times New Roman" w:hAnsi="Times New Roman" w:cs="Times New Roman"/>
            <w:sz w:val="24"/>
            <w:szCs w:val="24"/>
          </w:rPr>
          <w:t> page="</w:t>
        </w:r>
        <w:proofErr w:type="spellStart"/>
        <w:r w:rsidRPr="00A221BF">
          <w:rPr>
            <w:rFonts w:ascii="Times New Roman" w:eastAsia="Times New Roman" w:hAnsi="Times New Roman" w:cs="Times New Roman"/>
            <w:sz w:val="24"/>
            <w:szCs w:val="24"/>
          </w:rPr>
          <w:t>printdate.jsp</w:t>
        </w:r>
        <w:proofErr w:type="spellEnd"/>
        <w:r w:rsidRPr="00A221BF">
          <w:rPr>
            <w:rFonts w:ascii="Times New Roman" w:eastAsia="Times New Roman" w:hAnsi="Times New Roman" w:cs="Times New Roman"/>
            <w:sz w:val="24"/>
            <w:szCs w:val="24"/>
          </w:rPr>
          <w:t>" /&gt;  </w:t>
        </w:r>
      </w:ins>
    </w:p>
    <w:p w:rsidR="00A221BF" w:rsidRPr="00A221BF" w:rsidRDefault="00A221BF" w:rsidP="00CA7FD7">
      <w:pPr>
        <w:numPr>
          <w:ilvl w:val="0"/>
          <w:numId w:val="77"/>
        </w:numPr>
        <w:spacing w:before="100" w:beforeAutospacing="1" w:after="100" w:afterAutospacing="1" w:line="240" w:lineRule="auto"/>
        <w:rPr>
          <w:ins w:id="243" w:author="Unknown"/>
          <w:rFonts w:ascii="Times New Roman" w:eastAsia="Times New Roman" w:hAnsi="Times New Roman" w:cs="Times New Roman"/>
          <w:sz w:val="24"/>
          <w:szCs w:val="24"/>
        </w:rPr>
      </w:pPr>
      <w:ins w:id="244" w:author="Unknown">
        <w:r w:rsidRPr="00A221BF">
          <w:rPr>
            <w:rFonts w:ascii="Times New Roman" w:eastAsia="Times New Roman" w:hAnsi="Times New Roman" w:cs="Times New Roman"/>
            <w:sz w:val="24"/>
            <w:szCs w:val="24"/>
          </w:rPr>
          <w:t>  </w:t>
        </w:r>
      </w:ins>
    </w:p>
    <w:p w:rsidR="00A221BF" w:rsidRPr="00A221BF" w:rsidRDefault="00A221BF" w:rsidP="00CA7FD7">
      <w:pPr>
        <w:numPr>
          <w:ilvl w:val="0"/>
          <w:numId w:val="77"/>
        </w:numPr>
        <w:spacing w:before="100" w:beforeAutospacing="1" w:after="100" w:afterAutospacing="1" w:line="240" w:lineRule="auto"/>
        <w:rPr>
          <w:ins w:id="245" w:author="Unknown"/>
          <w:rFonts w:ascii="Times New Roman" w:eastAsia="Times New Roman" w:hAnsi="Times New Roman" w:cs="Times New Roman"/>
          <w:sz w:val="24"/>
          <w:szCs w:val="24"/>
        </w:rPr>
      </w:pPr>
      <w:ins w:id="246" w:author="Unknown">
        <w:r w:rsidRPr="00A221BF">
          <w:rPr>
            <w:rFonts w:ascii="Times New Roman" w:eastAsia="Times New Roman" w:hAnsi="Times New Roman" w:cs="Times New Roman"/>
            <w:sz w:val="24"/>
            <w:szCs w:val="24"/>
          </w:rPr>
          <w:t>&lt;h2&gt;end section of index page&lt;/h2&gt;  </w:t>
        </w:r>
      </w:ins>
    </w:p>
    <w:p w:rsidR="00A221BF" w:rsidRPr="00A221BF" w:rsidRDefault="00A221BF" w:rsidP="00A221BF">
      <w:pPr>
        <w:spacing w:after="0" w:line="240" w:lineRule="auto"/>
        <w:rPr>
          <w:ins w:id="247" w:author="Unknown"/>
          <w:rFonts w:ascii="Times New Roman" w:eastAsia="Times New Roman" w:hAnsi="Times New Roman" w:cs="Times New Roman"/>
          <w:sz w:val="24"/>
          <w:szCs w:val="24"/>
        </w:rPr>
      </w:pPr>
      <w:ins w:id="248" w:author="Unknown">
        <w:r w:rsidRPr="00A221BF">
          <w:rPr>
            <w:rFonts w:ascii="Times New Roman" w:eastAsia="Times New Roman" w:hAnsi="Times New Roman" w:cs="Times New Roman"/>
            <w:sz w:val="24"/>
            <w:szCs w:val="24"/>
          </w:rPr>
          <w:t xml:space="preserve">File: </w:t>
        </w:r>
        <w:proofErr w:type="spellStart"/>
        <w:r w:rsidRPr="00A221BF">
          <w:rPr>
            <w:rFonts w:ascii="Times New Roman" w:eastAsia="Times New Roman" w:hAnsi="Times New Roman" w:cs="Times New Roman"/>
            <w:sz w:val="24"/>
            <w:szCs w:val="24"/>
          </w:rPr>
          <w:t>printdate.jsp</w:t>
        </w:r>
        <w:proofErr w:type="spellEnd"/>
      </w:ins>
    </w:p>
    <w:p w:rsidR="00A221BF" w:rsidRPr="00A221BF" w:rsidRDefault="00A221BF" w:rsidP="00CA7FD7">
      <w:pPr>
        <w:numPr>
          <w:ilvl w:val="0"/>
          <w:numId w:val="78"/>
        </w:numPr>
        <w:spacing w:before="100" w:beforeAutospacing="1" w:after="100" w:afterAutospacing="1" w:line="240" w:lineRule="auto"/>
        <w:rPr>
          <w:ins w:id="249" w:author="Unknown"/>
          <w:rFonts w:ascii="Times New Roman" w:eastAsia="Times New Roman" w:hAnsi="Times New Roman" w:cs="Times New Roman"/>
          <w:sz w:val="24"/>
          <w:szCs w:val="24"/>
        </w:rPr>
      </w:pPr>
      <w:ins w:id="250" w:author="Unknown">
        <w:r w:rsidRPr="00A221BF">
          <w:rPr>
            <w:rFonts w:ascii="Times New Roman" w:eastAsia="Times New Roman" w:hAnsi="Times New Roman" w:cs="Times New Roman"/>
            <w:sz w:val="24"/>
            <w:szCs w:val="24"/>
          </w:rPr>
          <w:t>&lt;% </w:t>
        </w:r>
        <w:proofErr w:type="gramStart"/>
        <w:r w:rsidRPr="00A221BF">
          <w:rPr>
            <w:rFonts w:ascii="Times New Roman" w:eastAsia="Times New Roman" w:hAnsi="Times New Roman" w:cs="Times New Roman"/>
            <w:sz w:val="24"/>
            <w:szCs w:val="24"/>
          </w:rPr>
          <w:t>out.print(</w:t>
        </w:r>
        <w:proofErr w:type="gramEnd"/>
        <w:r w:rsidRPr="00A221BF">
          <w:rPr>
            <w:rFonts w:ascii="Times New Roman" w:eastAsia="Times New Roman" w:hAnsi="Times New Roman" w:cs="Times New Roman"/>
            <w:sz w:val="24"/>
            <w:szCs w:val="24"/>
          </w:rPr>
          <w:t>"Today is:"+java.util.Calendar.getInstance().getTime()); %&gt;  </w:t>
        </w:r>
      </w:ins>
    </w:p>
    <w:p w:rsidR="00A221BF" w:rsidRPr="00A221BF" w:rsidRDefault="00A221BF" w:rsidP="00A221BF">
      <w:pPr>
        <w:spacing w:after="0" w:line="240" w:lineRule="auto"/>
        <w:rPr>
          <w:ins w:id="251" w:author="Unknown"/>
          <w:rFonts w:ascii="Times New Roman" w:eastAsia="Times New Roman" w:hAnsi="Times New Roman" w:cs="Times New Roman"/>
          <w:sz w:val="24"/>
          <w:szCs w:val="24"/>
        </w:rPr>
      </w:pPr>
      <w:ins w:id="252" w:author="Unknown">
        <w:r w:rsidRPr="00A221BF">
          <w:rPr>
            <w:rFonts w:ascii="Times New Roman" w:eastAsia="Times New Roman" w:hAnsi="Times New Roman" w:cs="Times New Roman"/>
            <w:sz w:val="24"/>
            <w:szCs w:val="24"/>
          </w:rPr>
          <w:fldChar w:fldCharType="begin"/>
        </w:r>
        <w:r w:rsidRPr="00A221BF">
          <w:rPr>
            <w:rFonts w:ascii="Times New Roman" w:eastAsia="Times New Roman" w:hAnsi="Times New Roman" w:cs="Times New Roman"/>
            <w:sz w:val="24"/>
            <w:szCs w:val="24"/>
          </w:rPr>
          <w:instrText xml:space="preserve"> HYPERLINK "https://static.javatpoint.com/src/jsp/includeaction.zip" </w:instrText>
        </w:r>
        <w:r w:rsidRPr="00A221BF">
          <w:rPr>
            <w:rFonts w:ascii="Times New Roman" w:eastAsia="Times New Roman" w:hAnsi="Times New Roman" w:cs="Times New Roman"/>
            <w:sz w:val="24"/>
            <w:szCs w:val="24"/>
          </w:rPr>
          <w:fldChar w:fldCharType="separate"/>
        </w:r>
        <w:proofErr w:type="gramStart"/>
        <w:r w:rsidRPr="00A221BF">
          <w:rPr>
            <w:rFonts w:ascii="Times New Roman" w:eastAsia="Times New Roman" w:hAnsi="Times New Roman" w:cs="Times New Roman"/>
            <w:color w:val="0000FF"/>
            <w:sz w:val="24"/>
            <w:szCs w:val="24"/>
            <w:u w:val="single"/>
          </w:rPr>
          <w:t>download</w:t>
        </w:r>
        <w:proofErr w:type="gramEnd"/>
        <w:r w:rsidRPr="00A221BF">
          <w:rPr>
            <w:rFonts w:ascii="Times New Roman" w:eastAsia="Times New Roman" w:hAnsi="Times New Roman" w:cs="Times New Roman"/>
            <w:color w:val="0000FF"/>
            <w:sz w:val="24"/>
            <w:szCs w:val="24"/>
            <w:u w:val="single"/>
          </w:rPr>
          <w:t xml:space="preserve"> this example</w:t>
        </w:r>
        <w:r w:rsidRPr="00A221BF">
          <w:rPr>
            <w:rFonts w:ascii="Times New Roman" w:eastAsia="Times New Roman" w:hAnsi="Times New Roman" w:cs="Times New Roman"/>
            <w:sz w:val="24"/>
            <w:szCs w:val="24"/>
          </w:rPr>
          <w:fldChar w:fldCharType="end"/>
        </w:r>
        <w:r w:rsidRPr="00A221BF">
          <w:rPr>
            <w:rFonts w:ascii="Times New Roman" w:eastAsia="Times New Roman" w:hAnsi="Times New Roman" w:cs="Times New Roman"/>
            <w:sz w:val="24"/>
            <w:szCs w:val="24"/>
          </w:rPr>
          <w:t xml:space="preserve"> </w:t>
        </w:r>
      </w:ins>
    </w:p>
    <w:p w:rsidR="00A221BF" w:rsidRDefault="00A221BF" w:rsidP="00A221BF">
      <w:r>
        <w:rPr>
          <w:rFonts w:ascii="Times New Roman" w:eastAsia="Times New Roman" w:hAnsi="Times New Roman" w:cs="Times New Roman"/>
          <w:noProof/>
          <w:sz w:val="24"/>
          <w:szCs w:val="24"/>
          <w:lang w:val="en-GB" w:eastAsia="en-GB"/>
        </w:rPr>
        <w:lastRenderedPageBreak/>
        <w:drawing>
          <wp:inline distT="0" distB="0" distL="0" distR="0">
            <wp:extent cx="5638800" cy="2952750"/>
            <wp:effectExtent l="0" t="0" r="0" b="0"/>
            <wp:docPr id="92" name="Picture 92" descr="jsp include 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1" descr="jsp include ta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638800" cy="2952750"/>
                    </a:xfrm>
                    <a:prstGeom prst="rect">
                      <a:avLst/>
                    </a:prstGeom>
                    <a:noFill/>
                    <a:ln>
                      <a:noFill/>
                    </a:ln>
                  </pic:spPr>
                </pic:pic>
              </a:graphicData>
            </a:graphic>
          </wp:inline>
        </w:drawing>
      </w:r>
    </w:p>
    <w:p w:rsidR="00A221BF" w:rsidRDefault="00A221BF" w:rsidP="00A221BF"/>
    <w:p w:rsidR="00A221BF" w:rsidRDefault="00A221BF" w:rsidP="00A221BF"/>
    <w:p w:rsidR="00A221BF" w:rsidRDefault="00A221BF" w:rsidP="00A221BF"/>
    <w:p w:rsidR="00A221BF" w:rsidRDefault="00A221BF" w:rsidP="00A221BF"/>
    <w:sectPr w:rsidR="00A221BF" w:rsidSect="00EC2966">
      <w:pgSz w:w="12240" w:h="15840"/>
      <w:pgMar w:top="450" w:right="720" w:bottom="45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8749D"/>
    <w:multiLevelType w:val="multilevel"/>
    <w:tmpl w:val="02ACE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2640D3"/>
    <w:multiLevelType w:val="multilevel"/>
    <w:tmpl w:val="41AE0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9B1BB8"/>
    <w:multiLevelType w:val="multilevel"/>
    <w:tmpl w:val="0C6269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28362D"/>
    <w:multiLevelType w:val="multilevel"/>
    <w:tmpl w:val="2AC655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9D624D"/>
    <w:multiLevelType w:val="multilevel"/>
    <w:tmpl w:val="CB90F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7A85954"/>
    <w:multiLevelType w:val="multilevel"/>
    <w:tmpl w:val="5E242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C1D62B0"/>
    <w:multiLevelType w:val="multilevel"/>
    <w:tmpl w:val="83528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DB051F2"/>
    <w:multiLevelType w:val="multilevel"/>
    <w:tmpl w:val="E8D27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0B65319"/>
    <w:multiLevelType w:val="multilevel"/>
    <w:tmpl w:val="41D04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122661CD"/>
    <w:multiLevelType w:val="multilevel"/>
    <w:tmpl w:val="6C42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28C3B22"/>
    <w:multiLevelType w:val="multilevel"/>
    <w:tmpl w:val="8188A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2AA32C6"/>
    <w:multiLevelType w:val="multilevel"/>
    <w:tmpl w:val="21729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3E575E4"/>
    <w:multiLevelType w:val="multilevel"/>
    <w:tmpl w:val="FE221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4C80306"/>
    <w:multiLevelType w:val="multilevel"/>
    <w:tmpl w:val="57501E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58661A7"/>
    <w:multiLevelType w:val="multilevel"/>
    <w:tmpl w:val="0A70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716521A"/>
    <w:multiLevelType w:val="multilevel"/>
    <w:tmpl w:val="D4D8E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9377B76"/>
    <w:multiLevelType w:val="multilevel"/>
    <w:tmpl w:val="677A0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C965213"/>
    <w:multiLevelType w:val="multilevel"/>
    <w:tmpl w:val="ADB48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7A54A9"/>
    <w:multiLevelType w:val="multilevel"/>
    <w:tmpl w:val="33FEF6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0244387"/>
    <w:multiLevelType w:val="multilevel"/>
    <w:tmpl w:val="C25240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031B9A"/>
    <w:multiLevelType w:val="multilevel"/>
    <w:tmpl w:val="16E26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2251331"/>
    <w:multiLevelType w:val="multilevel"/>
    <w:tmpl w:val="F160A3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2C81C22"/>
    <w:multiLevelType w:val="multilevel"/>
    <w:tmpl w:val="E63E66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22EE4F30"/>
    <w:multiLevelType w:val="multilevel"/>
    <w:tmpl w:val="53207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35E0386"/>
    <w:multiLevelType w:val="multilevel"/>
    <w:tmpl w:val="A6F22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259F7A7C"/>
    <w:multiLevelType w:val="multilevel"/>
    <w:tmpl w:val="7D2C9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271E6EFE"/>
    <w:multiLevelType w:val="multilevel"/>
    <w:tmpl w:val="A984CF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7C97E42"/>
    <w:multiLevelType w:val="multilevel"/>
    <w:tmpl w:val="DEB8E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7F63568"/>
    <w:multiLevelType w:val="multilevel"/>
    <w:tmpl w:val="3CF8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80B5621"/>
    <w:multiLevelType w:val="multilevel"/>
    <w:tmpl w:val="EDFCA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9E03A24"/>
    <w:multiLevelType w:val="multilevel"/>
    <w:tmpl w:val="5A1098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AE722D9"/>
    <w:multiLevelType w:val="multilevel"/>
    <w:tmpl w:val="3D241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2B6C0311"/>
    <w:multiLevelType w:val="multilevel"/>
    <w:tmpl w:val="99FCD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2C631BC2"/>
    <w:multiLevelType w:val="multilevel"/>
    <w:tmpl w:val="1C987A2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300023C5"/>
    <w:multiLevelType w:val="multilevel"/>
    <w:tmpl w:val="FA729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35287895"/>
    <w:multiLevelType w:val="multilevel"/>
    <w:tmpl w:val="8B0264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37312471"/>
    <w:multiLevelType w:val="multilevel"/>
    <w:tmpl w:val="5A2CC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9193DB3"/>
    <w:multiLevelType w:val="multilevel"/>
    <w:tmpl w:val="5DB68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3D8E264B"/>
    <w:multiLevelType w:val="multilevel"/>
    <w:tmpl w:val="69544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F973DAC"/>
    <w:multiLevelType w:val="multilevel"/>
    <w:tmpl w:val="60645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FA147F6"/>
    <w:multiLevelType w:val="multilevel"/>
    <w:tmpl w:val="C4CC6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42254FD2"/>
    <w:multiLevelType w:val="multilevel"/>
    <w:tmpl w:val="C6B23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42C7177A"/>
    <w:multiLevelType w:val="multilevel"/>
    <w:tmpl w:val="C9A69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43D44EF8"/>
    <w:multiLevelType w:val="multilevel"/>
    <w:tmpl w:val="9AD21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456E4FBA"/>
    <w:multiLevelType w:val="multilevel"/>
    <w:tmpl w:val="B9E4D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45DF3DDA"/>
    <w:multiLevelType w:val="multilevel"/>
    <w:tmpl w:val="07A23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46D77655"/>
    <w:multiLevelType w:val="multilevel"/>
    <w:tmpl w:val="DD4E95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47F000FC"/>
    <w:multiLevelType w:val="multilevel"/>
    <w:tmpl w:val="FE826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48982240"/>
    <w:multiLevelType w:val="multilevel"/>
    <w:tmpl w:val="4372E6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4A2F26C6"/>
    <w:multiLevelType w:val="multilevel"/>
    <w:tmpl w:val="54E67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4B0E2D03"/>
    <w:multiLevelType w:val="multilevel"/>
    <w:tmpl w:val="01B4A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4CB74B2E"/>
    <w:multiLevelType w:val="multilevel"/>
    <w:tmpl w:val="E092FF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4D784A39"/>
    <w:multiLevelType w:val="multilevel"/>
    <w:tmpl w:val="8836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4F146FAC"/>
    <w:multiLevelType w:val="multilevel"/>
    <w:tmpl w:val="ED80F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527B7DE6"/>
    <w:multiLevelType w:val="multilevel"/>
    <w:tmpl w:val="89528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53F63BBC"/>
    <w:multiLevelType w:val="multilevel"/>
    <w:tmpl w:val="DBC6D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553C213C"/>
    <w:multiLevelType w:val="multilevel"/>
    <w:tmpl w:val="58A2B9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561417EC"/>
    <w:multiLevelType w:val="multilevel"/>
    <w:tmpl w:val="DEF85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57F218BE"/>
    <w:multiLevelType w:val="multilevel"/>
    <w:tmpl w:val="DCB6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5E1C1AB5"/>
    <w:multiLevelType w:val="multilevel"/>
    <w:tmpl w:val="7C2C1B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5F493F79"/>
    <w:multiLevelType w:val="multilevel"/>
    <w:tmpl w:val="9CE8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6252253B"/>
    <w:multiLevelType w:val="multilevel"/>
    <w:tmpl w:val="0664A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64293A10"/>
    <w:multiLevelType w:val="multilevel"/>
    <w:tmpl w:val="83C8F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693863DA"/>
    <w:multiLevelType w:val="multilevel"/>
    <w:tmpl w:val="F54C1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69937926"/>
    <w:multiLevelType w:val="multilevel"/>
    <w:tmpl w:val="F2EE3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6DA175F9"/>
    <w:multiLevelType w:val="multilevel"/>
    <w:tmpl w:val="66BEF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6E406948"/>
    <w:multiLevelType w:val="multilevel"/>
    <w:tmpl w:val="642689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6E8F2254"/>
    <w:multiLevelType w:val="multilevel"/>
    <w:tmpl w:val="42CE6D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6F6F44E1"/>
    <w:multiLevelType w:val="multilevel"/>
    <w:tmpl w:val="46D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nsid w:val="6FDE65F6"/>
    <w:multiLevelType w:val="multilevel"/>
    <w:tmpl w:val="9612BC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70E37A3C"/>
    <w:multiLevelType w:val="multilevel"/>
    <w:tmpl w:val="2B20B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753663AE"/>
    <w:multiLevelType w:val="multilevel"/>
    <w:tmpl w:val="C0B80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76B30BC8"/>
    <w:multiLevelType w:val="multilevel"/>
    <w:tmpl w:val="42CA9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76D05758"/>
    <w:multiLevelType w:val="multilevel"/>
    <w:tmpl w:val="368CFC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77913D8B"/>
    <w:multiLevelType w:val="multilevel"/>
    <w:tmpl w:val="8FBED3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79C71238"/>
    <w:multiLevelType w:val="multilevel"/>
    <w:tmpl w:val="24960A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7AA60820"/>
    <w:multiLevelType w:val="multilevel"/>
    <w:tmpl w:val="B2701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7B456109"/>
    <w:multiLevelType w:val="multilevel"/>
    <w:tmpl w:val="DE201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0"/>
  </w:num>
  <w:num w:numId="3">
    <w:abstractNumId w:val="32"/>
  </w:num>
  <w:num w:numId="4">
    <w:abstractNumId w:val="59"/>
  </w:num>
  <w:num w:numId="5">
    <w:abstractNumId w:val="63"/>
  </w:num>
  <w:num w:numId="6">
    <w:abstractNumId w:val="65"/>
  </w:num>
  <w:num w:numId="7">
    <w:abstractNumId w:val="54"/>
  </w:num>
  <w:num w:numId="8">
    <w:abstractNumId w:val="69"/>
  </w:num>
  <w:num w:numId="9">
    <w:abstractNumId w:val="66"/>
  </w:num>
  <w:num w:numId="10">
    <w:abstractNumId w:val="33"/>
  </w:num>
  <w:num w:numId="11">
    <w:abstractNumId w:val="31"/>
  </w:num>
  <w:num w:numId="12">
    <w:abstractNumId w:val="13"/>
  </w:num>
  <w:num w:numId="13">
    <w:abstractNumId w:val="14"/>
  </w:num>
  <w:num w:numId="14">
    <w:abstractNumId w:val="45"/>
  </w:num>
  <w:num w:numId="15">
    <w:abstractNumId w:val="52"/>
  </w:num>
  <w:num w:numId="16">
    <w:abstractNumId w:val="25"/>
  </w:num>
  <w:num w:numId="17">
    <w:abstractNumId w:val="67"/>
  </w:num>
  <w:num w:numId="18">
    <w:abstractNumId w:val="77"/>
  </w:num>
  <w:num w:numId="19">
    <w:abstractNumId w:val="5"/>
  </w:num>
  <w:num w:numId="20">
    <w:abstractNumId w:val="48"/>
  </w:num>
  <w:num w:numId="21">
    <w:abstractNumId w:val="57"/>
  </w:num>
  <w:num w:numId="22">
    <w:abstractNumId w:val="58"/>
  </w:num>
  <w:num w:numId="23">
    <w:abstractNumId w:val="47"/>
  </w:num>
  <w:num w:numId="24">
    <w:abstractNumId w:val="46"/>
  </w:num>
  <w:num w:numId="25">
    <w:abstractNumId w:val="7"/>
  </w:num>
  <w:num w:numId="26">
    <w:abstractNumId w:val="21"/>
  </w:num>
  <w:num w:numId="27">
    <w:abstractNumId w:val="3"/>
  </w:num>
  <w:num w:numId="28">
    <w:abstractNumId w:val="62"/>
  </w:num>
  <w:num w:numId="29">
    <w:abstractNumId w:val="75"/>
  </w:num>
  <w:num w:numId="30">
    <w:abstractNumId w:val="11"/>
  </w:num>
  <w:num w:numId="31">
    <w:abstractNumId w:val="9"/>
  </w:num>
  <w:num w:numId="32">
    <w:abstractNumId w:val="73"/>
  </w:num>
  <w:num w:numId="33">
    <w:abstractNumId w:val="8"/>
  </w:num>
  <w:num w:numId="34">
    <w:abstractNumId w:val="71"/>
  </w:num>
  <w:num w:numId="35">
    <w:abstractNumId w:val="60"/>
  </w:num>
  <w:num w:numId="36">
    <w:abstractNumId w:val="42"/>
  </w:num>
  <w:num w:numId="37">
    <w:abstractNumId w:val="51"/>
  </w:num>
  <w:num w:numId="38">
    <w:abstractNumId w:val="64"/>
  </w:num>
  <w:num w:numId="39">
    <w:abstractNumId w:val="40"/>
  </w:num>
  <w:num w:numId="40">
    <w:abstractNumId w:val="2"/>
  </w:num>
  <w:num w:numId="41">
    <w:abstractNumId w:val="55"/>
  </w:num>
  <w:num w:numId="42">
    <w:abstractNumId w:val="50"/>
  </w:num>
  <w:num w:numId="43">
    <w:abstractNumId w:val="41"/>
  </w:num>
  <w:num w:numId="44">
    <w:abstractNumId w:val="1"/>
  </w:num>
  <w:num w:numId="45">
    <w:abstractNumId w:val="10"/>
  </w:num>
  <w:num w:numId="46">
    <w:abstractNumId w:val="76"/>
  </w:num>
  <w:num w:numId="47">
    <w:abstractNumId w:val="43"/>
  </w:num>
  <w:num w:numId="48">
    <w:abstractNumId w:val="19"/>
  </w:num>
  <w:num w:numId="49">
    <w:abstractNumId w:val="68"/>
  </w:num>
  <w:num w:numId="50">
    <w:abstractNumId w:val="15"/>
  </w:num>
  <w:num w:numId="51">
    <w:abstractNumId w:val="18"/>
  </w:num>
  <w:num w:numId="52">
    <w:abstractNumId w:val="24"/>
  </w:num>
  <w:num w:numId="53">
    <w:abstractNumId w:val="35"/>
  </w:num>
  <w:num w:numId="54">
    <w:abstractNumId w:val="16"/>
  </w:num>
  <w:num w:numId="55">
    <w:abstractNumId w:val="74"/>
  </w:num>
  <w:num w:numId="56">
    <w:abstractNumId w:val="28"/>
  </w:num>
  <w:num w:numId="57">
    <w:abstractNumId w:val="38"/>
  </w:num>
  <w:num w:numId="58">
    <w:abstractNumId w:val="49"/>
  </w:num>
  <w:num w:numId="59">
    <w:abstractNumId w:val="6"/>
  </w:num>
  <w:num w:numId="60">
    <w:abstractNumId w:val="44"/>
  </w:num>
  <w:num w:numId="61">
    <w:abstractNumId w:val="56"/>
  </w:num>
  <w:num w:numId="62">
    <w:abstractNumId w:val="0"/>
  </w:num>
  <w:num w:numId="63">
    <w:abstractNumId w:val="37"/>
  </w:num>
  <w:num w:numId="64">
    <w:abstractNumId w:val="17"/>
  </w:num>
  <w:num w:numId="65">
    <w:abstractNumId w:val="22"/>
  </w:num>
  <w:num w:numId="66">
    <w:abstractNumId w:val="53"/>
  </w:num>
  <w:num w:numId="67">
    <w:abstractNumId w:val="72"/>
  </w:num>
  <w:num w:numId="68">
    <w:abstractNumId w:val="70"/>
  </w:num>
  <w:num w:numId="69">
    <w:abstractNumId w:val="34"/>
  </w:num>
  <w:num w:numId="70">
    <w:abstractNumId w:val="26"/>
  </w:num>
  <w:num w:numId="71">
    <w:abstractNumId w:val="36"/>
  </w:num>
  <w:num w:numId="72">
    <w:abstractNumId w:val="27"/>
  </w:num>
  <w:num w:numId="73">
    <w:abstractNumId w:val="29"/>
  </w:num>
  <w:num w:numId="74">
    <w:abstractNumId w:val="39"/>
  </w:num>
  <w:num w:numId="75">
    <w:abstractNumId w:val="61"/>
  </w:num>
  <w:num w:numId="76">
    <w:abstractNumId w:val="20"/>
  </w:num>
  <w:num w:numId="77">
    <w:abstractNumId w:val="23"/>
  </w:num>
  <w:num w:numId="78">
    <w:abstractNumId w:val="12"/>
  </w:num>
  <w:numIdMacAtCleanup w:val="7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2966"/>
    <w:rsid w:val="00136658"/>
    <w:rsid w:val="00257B3E"/>
    <w:rsid w:val="0027738C"/>
    <w:rsid w:val="002E21D0"/>
    <w:rsid w:val="00927C44"/>
    <w:rsid w:val="00A221BF"/>
    <w:rsid w:val="00A72C96"/>
    <w:rsid w:val="00C15487"/>
    <w:rsid w:val="00C62309"/>
    <w:rsid w:val="00CA7FD7"/>
    <w:rsid w:val="00E243C2"/>
    <w:rsid w:val="00EC29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2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29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2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29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9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29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29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2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966"/>
    <w:rPr>
      <w:b/>
      <w:bCs/>
    </w:rPr>
  </w:style>
  <w:style w:type="paragraph" w:styleId="BalloonText">
    <w:name w:val="Balloon Text"/>
    <w:basedOn w:val="Normal"/>
    <w:link w:val="BalloonTextChar"/>
    <w:uiPriority w:val="99"/>
    <w:semiHidden/>
    <w:unhideWhenUsed/>
    <w:rsid w:val="00EC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966"/>
    <w:rPr>
      <w:rFonts w:ascii="Tahoma" w:hAnsi="Tahoma" w:cs="Tahoma"/>
      <w:sz w:val="16"/>
      <w:szCs w:val="16"/>
    </w:rPr>
  </w:style>
  <w:style w:type="character" w:customStyle="1" w:styleId="Heading2Char">
    <w:name w:val="Heading 2 Char"/>
    <w:basedOn w:val="DefaultParagraphFont"/>
    <w:link w:val="Heading2"/>
    <w:uiPriority w:val="9"/>
    <w:rsid w:val="00EC2966"/>
    <w:rPr>
      <w:rFonts w:asciiTheme="majorHAnsi" w:eastAsiaTheme="majorEastAsia" w:hAnsiTheme="majorHAnsi" w:cstheme="majorBidi"/>
      <w:b/>
      <w:bCs/>
      <w:color w:val="4F81BD" w:themeColor="accent1"/>
      <w:sz w:val="26"/>
      <w:szCs w:val="26"/>
    </w:rPr>
  </w:style>
  <w:style w:type="character" w:customStyle="1" w:styleId="spanh2">
    <w:name w:val="spanh2"/>
    <w:basedOn w:val="DefaultParagraphFont"/>
    <w:rsid w:val="00EC2966"/>
  </w:style>
  <w:style w:type="character" w:styleId="Hyperlink">
    <w:name w:val="Hyperlink"/>
    <w:basedOn w:val="DefaultParagraphFont"/>
    <w:uiPriority w:val="99"/>
    <w:semiHidden/>
    <w:unhideWhenUsed/>
    <w:rsid w:val="00EC2966"/>
    <w:rPr>
      <w:color w:val="0000FF"/>
      <w:u w:val="single"/>
    </w:rPr>
  </w:style>
  <w:style w:type="character" w:styleId="FollowedHyperlink">
    <w:name w:val="FollowedHyperlink"/>
    <w:basedOn w:val="DefaultParagraphFont"/>
    <w:uiPriority w:val="99"/>
    <w:semiHidden/>
    <w:unhideWhenUsed/>
    <w:rsid w:val="00EC2966"/>
    <w:rPr>
      <w:color w:val="800080"/>
      <w:u w:val="single"/>
    </w:rPr>
  </w:style>
  <w:style w:type="character" w:customStyle="1" w:styleId="number">
    <w:name w:val="number"/>
    <w:basedOn w:val="DefaultParagraphFont"/>
    <w:rsid w:val="00EC2966"/>
  </w:style>
  <w:style w:type="character" w:customStyle="1" w:styleId="nexttopictext">
    <w:name w:val="nexttopictext"/>
    <w:basedOn w:val="DefaultParagraphFont"/>
    <w:rsid w:val="00EC2966"/>
  </w:style>
  <w:style w:type="character" w:customStyle="1" w:styleId="nexttopiclink">
    <w:name w:val="nexttopiclink"/>
    <w:basedOn w:val="DefaultParagraphFont"/>
    <w:rsid w:val="00EC2966"/>
  </w:style>
  <w:style w:type="character" w:customStyle="1" w:styleId="tag">
    <w:name w:val="tag"/>
    <w:basedOn w:val="DefaultParagraphFont"/>
    <w:rsid w:val="00A72C96"/>
  </w:style>
  <w:style w:type="character" w:customStyle="1" w:styleId="tag-name">
    <w:name w:val="tag-name"/>
    <w:basedOn w:val="DefaultParagraphFont"/>
    <w:rsid w:val="00A72C96"/>
  </w:style>
  <w:style w:type="paragraph" w:customStyle="1" w:styleId="filename">
    <w:name w:val="filename"/>
    <w:basedOn w:val="Normal"/>
    <w:rsid w:val="00A7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A72C96"/>
  </w:style>
  <w:style w:type="character" w:customStyle="1" w:styleId="attribute-value">
    <w:name w:val="attribute-value"/>
    <w:basedOn w:val="DefaultParagraphFont"/>
    <w:rsid w:val="00A72C96"/>
  </w:style>
  <w:style w:type="character" w:customStyle="1" w:styleId="string">
    <w:name w:val="string"/>
    <w:basedOn w:val="DefaultParagraphFont"/>
    <w:rsid w:val="00A72C96"/>
  </w:style>
  <w:style w:type="character" w:styleId="Emphasis">
    <w:name w:val="Emphasis"/>
    <w:basedOn w:val="DefaultParagraphFont"/>
    <w:uiPriority w:val="20"/>
    <w:qFormat/>
    <w:rsid w:val="00E243C2"/>
    <w:rPr>
      <w:i/>
      <w:iCs/>
    </w:rPr>
  </w:style>
  <w:style w:type="character" w:customStyle="1" w:styleId="keyword">
    <w:name w:val="keyword"/>
    <w:basedOn w:val="DefaultParagraphFont"/>
    <w:rsid w:val="001366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C296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EC296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EC296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C29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96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EC296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C2966"/>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EC29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C2966"/>
    <w:rPr>
      <w:b/>
      <w:bCs/>
    </w:rPr>
  </w:style>
  <w:style w:type="paragraph" w:styleId="BalloonText">
    <w:name w:val="Balloon Text"/>
    <w:basedOn w:val="Normal"/>
    <w:link w:val="BalloonTextChar"/>
    <w:uiPriority w:val="99"/>
    <w:semiHidden/>
    <w:unhideWhenUsed/>
    <w:rsid w:val="00EC29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2966"/>
    <w:rPr>
      <w:rFonts w:ascii="Tahoma" w:hAnsi="Tahoma" w:cs="Tahoma"/>
      <w:sz w:val="16"/>
      <w:szCs w:val="16"/>
    </w:rPr>
  </w:style>
  <w:style w:type="character" w:customStyle="1" w:styleId="Heading2Char">
    <w:name w:val="Heading 2 Char"/>
    <w:basedOn w:val="DefaultParagraphFont"/>
    <w:link w:val="Heading2"/>
    <w:uiPriority w:val="9"/>
    <w:rsid w:val="00EC2966"/>
    <w:rPr>
      <w:rFonts w:asciiTheme="majorHAnsi" w:eastAsiaTheme="majorEastAsia" w:hAnsiTheme="majorHAnsi" w:cstheme="majorBidi"/>
      <w:b/>
      <w:bCs/>
      <w:color w:val="4F81BD" w:themeColor="accent1"/>
      <w:sz w:val="26"/>
      <w:szCs w:val="26"/>
    </w:rPr>
  </w:style>
  <w:style w:type="character" w:customStyle="1" w:styleId="spanh2">
    <w:name w:val="spanh2"/>
    <w:basedOn w:val="DefaultParagraphFont"/>
    <w:rsid w:val="00EC2966"/>
  </w:style>
  <w:style w:type="character" w:styleId="Hyperlink">
    <w:name w:val="Hyperlink"/>
    <w:basedOn w:val="DefaultParagraphFont"/>
    <w:uiPriority w:val="99"/>
    <w:semiHidden/>
    <w:unhideWhenUsed/>
    <w:rsid w:val="00EC2966"/>
    <w:rPr>
      <w:color w:val="0000FF"/>
      <w:u w:val="single"/>
    </w:rPr>
  </w:style>
  <w:style w:type="character" w:styleId="FollowedHyperlink">
    <w:name w:val="FollowedHyperlink"/>
    <w:basedOn w:val="DefaultParagraphFont"/>
    <w:uiPriority w:val="99"/>
    <w:semiHidden/>
    <w:unhideWhenUsed/>
    <w:rsid w:val="00EC2966"/>
    <w:rPr>
      <w:color w:val="800080"/>
      <w:u w:val="single"/>
    </w:rPr>
  </w:style>
  <w:style w:type="character" w:customStyle="1" w:styleId="number">
    <w:name w:val="number"/>
    <w:basedOn w:val="DefaultParagraphFont"/>
    <w:rsid w:val="00EC2966"/>
  </w:style>
  <w:style w:type="character" w:customStyle="1" w:styleId="nexttopictext">
    <w:name w:val="nexttopictext"/>
    <w:basedOn w:val="DefaultParagraphFont"/>
    <w:rsid w:val="00EC2966"/>
  </w:style>
  <w:style w:type="character" w:customStyle="1" w:styleId="nexttopiclink">
    <w:name w:val="nexttopiclink"/>
    <w:basedOn w:val="DefaultParagraphFont"/>
    <w:rsid w:val="00EC2966"/>
  </w:style>
  <w:style w:type="character" w:customStyle="1" w:styleId="tag">
    <w:name w:val="tag"/>
    <w:basedOn w:val="DefaultParagraphFont"/>
    <w:rsid w:val="00A72C96"/>
  </w:style>
  <w:style w:type="character" w:customStyle="1" w:styleId="tag-name">
    <w:name w:val="tag-name"/>
    <w:basedOn w:val="DefaultParagraphFont"/>
    <w:rsid w:val="00A72C96"/>
  </w:style>
  <w:style w:type="paragraph" w:customStyle="1" w:styleId="filename">
    <w:name w:val="filename"/>
    <w:basedOn w:val="Normal"/>
    <w:rsid w:val="00A72C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A72C96"/>
  </w:style>
  <w:style w:type="character" w:customStyle="1" w:styleId="attribute-value">
    <w:name w:val="attribute-value"/>
    <w:basedOn w:val="DefaultParagraphFont"/>
    <w:rsid w:val="00A72C96"/>
  </w:style>
  <w:style w:type="character" w:customStyle="1" w:styleId="string">
    <w:name w:val="string"/>
    <w:basedOn w:val="DefaultParagraphFont"/>
    <w:rsid w:val="00A72C96"/>
  </w:style>
  <w:style w:type="character" w:styleId="Emphasis">
    <w:name w:val="Emphasis"/>
    <w:basedOn w:val="DefaultParagraphFont"/>
    <w:uiPriority w:val="20"/>
    <w:qFormat/>
    <w:rsid w:val="00E243C2"/>
    <w:rPr>
      <w:i/>
      <w:iCs/>
    </w:rPr>
  </w:style>
  <w:style w:type="character" w:customStyle="1" w:styleId="keyword">
    <w:name w:val="keyword"/>
    <w:basedOn w:val="DefaultParagraphFont"/>
    <w:rsid w:val="00136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14566">
      <w:bodyDiv w:val="1"/>
      <w:marLeft w:val="0"/>
      <w:marRight w:val="0"/>
      <w:marTop w:val="0"/>
      <w:marBottom w:val="0"/>
      <w:divBdr>
        <w:top w:val="none" w:sz="0" w:space="0" w:color="auto"/>
        <w:left w:val="none" w:sz="0" w:space="0" w:color="auto"/>
        <w:bottom w:val="none" w:sz="0" w:space="0" w:color="auto"/>
        <w:right w:val="none" w:sz="0" w:space="0" w:color="auto"/>
      </w:divBdr>
      <w:divsChild>
        <w:div w:id="523516696">
          <w:marLeft w:val="0"/>
          <w:marRight w:val="0"/>
          <w:marTop w:val="0"/>
          <w:marBottom w:val="0"/>
          <w:divBdr>
            <w:top w:val="none" w:sz="0" w:space="0" w:color="auto"/>
            <w:left w:val="none" w:sz="0" w:space="0" w:color="auto"/>
            <w:bottom w:val="none" w:sz="0" w:space="0" w:color="auto"/>
            <w:right w:val="none" w:sz="0" w:space="0" w:color="auto"/>
          </w:divBdr>
          <w:divsChild>
            <w:div w:id="910894584">
              <w:marLeft w:val="0"/>
              <w:marRight w:val="0"/>
              <w:marTop w:val="0"/>
              <w:marBottom w:val="0"/>
              <w:divBdr>
                <w:top w:val="none" w:sz="0" w:space="0" w:color="auto"/>
                <w:left w:val="none" w:sz="0" w:space="0" w:color="auto"/>
                <w:bottom w:val="none" w:sz="0" w:space="0" w:color="auto"/>
                <w:right w:val="none" w:sz="0" w:space="0" w:color="auto"/>
              </w:divBdr>
            </w:div>
          </w:divsChild>
        </w:div>
        <w:div w:id="526530874">
          <w:marLeft w:val="0"/>
          <w:marRight w:val="0"/>
          <w:marTop w:val="0"/>
          <w:marBottom w:val="0"/>
          <w:divBdr>
            <w:top w:val="none" w:sz="0" w:space="0" w:color="auto"/>
            <w:left w:val="none" w:sz="0" w:space="0" w:color="auto"/>
            <w:bottom w:val="none" w:sz="0" w:space="0" w:color="auto"/>
            <w:right w:val="none" w:sz="0" w:space="0" w:color="auto"/>
          </w:divBdr>
          <w:divsChild>
            <w:div w:id="11004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1787">
      <w:bodyDiv w:val="1"/>
      <w:marLeft w:val="0"/>
      <w:marRight w:val="0"/>
      <w:marTop w:val="0"/>
      <w:marBottom w:val="0"/>
      <w:divBdr>
        <w:top w:val="none" w:sz="0" w:space="0" w:color="auto"/>
        <w:left w:val="none" w:sz="0" w:space="0" w:color="auto"/>
        <w:bottom w:val="none" w:sz="0" w:space="0" w:color="auto"/>
        <w:right w:val="none" w:sz="0" w:space="0" w:color="auto"/>
      </w:divBdr>
      <w:divsChild>
        <w:div w:id="1930307820">
          <w:marLeft w:val="0"/>
          <w:marRight w:val="0"/>
          <w:marTop w:val="0"/>
          <w:marBottom w:val="0"/>
          <w:divBdr>
            <w:top w:val="none" w:sz="0" w:space="0" w:color="auto"/>
            <w:left w:val="none" w:sz="0" w:space="0" w:color="auto"/>
            <w:bottom w:val="none" w:sz="0" w:space="0" w:color="auto"/>
            <w:right w:val="none" w:sz="0" w:space="0" w:color="auto"/>
          </w:divBdr>
          <w:divsChild>
            <w:div w:id="816611186">
              <w:marLeft w:val="0"/>
              <w:marRight w:val="0"/>
              <w:marTop w:val="0"/>
              <w:marBottom w:val="0"/>
              <w:divBdr>
                <w:top w:val="none" w:sz="0" w:space="0" w:color="auto"/>
                <w:left w:val="none" w:sz="0" w:space="0" w:color="auto"/>
                <w:bottom w:val="none" w:sz="0" w:space="0" w:color="auto"/>
                <w:right w:val="none" w:sz="0" w:space="0" w:color="auto"/>
              </w:divBdr>
            </w:div>
          </w:divsChild>
        </w:div>
        <w:div w:id="1848205714">
          <w:marLeft w:val="0"/>
          <w:marRight w:val="0"/>
          <w:marTop w:val="0"/>
          <w:marBottom w:val="0"/>
          <w:divBdr>
            <w:top w:val="none" w:sz="0" w:space="0" w:color="auto"/>
            <w:left w:val="none" w:sz="0" w:space="0" w:color="auto"/>
            <w:bottom w:val="none" w:sz="0" w:space="0" w:color="auto"/>
            <w:right w:val="none" w:sz="0" w:space="0" w:color="auto"/>
          </w:divBdr>
          <w:divsChild>
            <w:div w:id="786895205">
              <w:marLeft w:val="0"/>
              <w:marRight w:val="0"/>
              <w:marTop w:val="0"/>
              <w:marBottom w:val="0"/>
              <w:divBdr>
                <w:top w:val="none" w:sz="0" w:space="0" w:color="auto"/>
                <w:left w:val="none" w:sz="0" w:space="0" w:color="auto"/>
                <w:bottom w:val="none" w:sz="0" w:space="0" w:color="auto"/>
                <w:right w:val="none" w:sz="0" w:space="0" w:color="auto"/>
              </w:divBdr>
            </w:div>
          </w:divsChild>
        </w:div>
        <w:div w:id="1613125944">
          <w:marLeft w:val="0"/>
          <w:marRight w:val="0"/>
          <w:marTop w:val="0"/>
          <w:marBottom w:val="0"/>
          <w:divBdr>
            <w:top w:val="none" w:sz="0" w:space="0" w:color="auto"/>
            <w:left w:val="none" w:sz="0" w:space="0" w:color="auto"/>
            <w:bottom w:val="none" w:sz="0" w:space="0" w:color="auto"/>
            <w:right w:val="none" w:sz="0" w:space="0" w:color="auto"/>
          </w:divBdr>
          <w:divsChild>
            <w:div w:id="1570650569">
              <w:marLeft w:val="0"/>
              <w:marRight w:val="0"/>
              <w:marTop w:val="0"/>
              <w:marBottom w:val="0"/>
              <w:divBdr>
                <w:top w:val="none" w:sz="0" w:space="0" w:color="auto"/>
                <w:left w:val="none" w:sz="0" w:space="0" w:color="auto"/>
                <w:bottom w:val="none" w:sz="0" w:space="0" w:color="auto"/>
                <w:right w:val="none" w:sz="0" w:space="0" w:color="auto"/>
              </w:divBdr>
            </w:div>
          </w:divsChild>
        </w:div>
        <w:div w:id="302733384">
          <w:marLeft w:val="0"/>
          <w:marRight w:val="0"/>
          <w:marTop w:val="0"/>
          <w:marBottom w:val="0"/>
          <w:divBdr>
            <w:top w:val="none" w:sz="0" w:space="0" w:color="auto"/>
            <w:left w:val="none" w:sz="0" w:space="0" w:color="auto"/>
            <w:bottom w:val="none" w:sz="0" w:space="0" w:color="auto"/>
            <w:right w:val="none" w:sz="0" w:space="0" w:color="auto"/>
          </w:divBdr>
          <w:divsChild>
            <w:div w:id="1204756629">
              <w:marLeft w:val="0"/>
              <w:marRight w:val="0"/>
              <w:marTop w:val="0"/>
              <w:marBottom w:val="0"/>
              <w:divBdr>
                <w:top w:val="none" w:sz="0" w:space="0" w:color="auto"/>
                <w:left w:val="none" w:sz="0" w:space="0" w:color="auto"/>
                <w:bottom w:val="none" w:sz="0" w:space="0" w:color="auto"/>
                <w:right w:val="none" w:sz="0" w:space="0" w:color="auto"/>
              </w:divBdr>
            </w:div>
          </w:divsChild>
        </w:div>
        <w:div w:id="1680622480">
          <w:marLeft w:val="0"/>
          <w:marRight w:val="0"/>
          <w:marTop w:val="0"/>
          <w:marBottom w:val="0"/>
          <w:divBdr>
            <w:top w:val="none" w:sz="0" w:space="0" w:color="auto"/>
            <w:left w:val="none" w:sz="0" w:space="0" w:color="auto"/>
            <w:bottom w:val="none" w:sz="0" w:space="0" w:color="auto"/>
            <w:right w:val="none" w:sz="0" w:space="0" w:color="auto"/>
          </w:divBdr>
          <w:divsChild>
            <w:div w:id="212206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31648">
      <w:bodyDiv w:val="1"/>
      <w:marLeft w:val="0"/>
      <w:marRight w:val="0"/>
      <w:marTop w:val="0"/>
      <w:marBottom w:val="0"/>
      <w:divBdr>
        <w:top w:val="none" w:sz="0" w:space="0" w:color="auto"/>
        <w:left w:val="none" w:sz="0" w:space="0" w:color="auto"/>
        <w:bottom w:val="none" w:sz="0" w:space="0" w:color="auto"/>
        <w:right w:val="none" w:sz="0" w:space="0" w:color="auto"/>
      </w:divBdr>
      <w:divsChild>
        <w:div w:id="422921188">
          <w:marLeft w:val="0"/>
          <w:marRight w:val="0"/>
          <w:marTop w:val="0"/>
          <w:marBottom w:val="0"/>
          <w:divBdr>
            <w:top w:val="none" w:sz="0" w:space="0" w:color="auto"/>
            <w:left w:val="none" w:sz="0" w:space="0" w:color="auto"/>
            <w:bottom w:val="none" w:sz="0" w:space="0" w:color="auto"/>
            <w:right w:val="none" w:sz="0" w:space="0" w:color="auto"/>
          </w:divBdr>
          <w:divsChild>
            <w:div w:id="133644699">
              <w:marLeft w:val="0"/>
              <w:marRight w:val="0"/>
              <w:marTop w:val="0"/>
              <w:marBottom w:val="0"/>
              <w:divBdr>
                <w:top w:val="none" w:sz="0" w:space="0" w:color="auto"/>
                <w:left w:val="none" w:sz="0" w:space="0" w:color="auto"/>
                <w:bottom w:val="none" w:sz="0" w:space="0" w:color="auto"/>
                <w:right w:val="none" w:sz="0" w:space="0" w:color="auto"/>
              </w:divBdr>
            </w:div>
            <w:div w:id="1898783397">
              <w:marLeft w:val="0"/>
              <w:marRight w:val="0"/>
              <w:marTop w:val="0"/>
              <w:marBottom w:val="0"/>
              <w:divBdr>
                <w:top w:val="none" w:sz="0" w:space="0" w:color="auto"/>
                <w:left w:val="none" w:sz="0" w:space="0" w:color="auto"/>
                <w:bottom w:val="none" w:sz="0" w:space="0" w:color="auto"/>
                <w:right w:val="none" w:sz="0" w:space="0" w:color="auto"/>
              </w:divBdr>
            </w:div>
            <w:div w:id="951783908">
              <w:marLeft w:val="0"/>
              <w:marRight w:val="0"/>
              <w:marTop w:val="0"/>
              <w:marBottom w:val="0"/>
              <w:divBdr>
                <w:top w:val="none" w:sz="0" w:space="0" w:color="auto"/>
                <w:left w:val="none" w:sz="0" w:space="0" w:color="auto"/>
                <w:bottom w:val="none" w:sz="0" w:space="0" w:color="auto"/>
                <w:right w:val="none" w:sz="0" w:space="0" w:color="auto"/>
              </w:divBdr>
            </w:div>
            <w:div w:id="1660883530">
              <w:marLeft w:val="0"/>
              <w:marRight w:val="0"/>
              <w:marTop w:val="0"/>
              <w:marBottom w:val="0"/>
              <w:divBdr>
                <w:top w:val="none" w:sz="0" w:space="0" w:color="auto"/>
                <w:left w:val="none" w:sz="0" w:space="0" w:color="auto"/>
                <w:bottom w:val="none" w:sz="0" w:space="0" w:color="auto"/>
                <w:right w:val="none" w:sz="0" w:space="0" w:color="auto"/>
              </w:divBdr>
            </w:div>
            <w:div w:id="698623942">
              <w:marLeft w:val="0"/>
              <w:marRight w:val="0"/>
              <w:marTop w:val="0"/>
              <w:marBottom w:val="0"/>
              <w:divBdr>
                <w:top w:val="none" w:sz="0" w:space="0" w:color="auto"/>
                <w:left w:val="none" w:sz="0" w:space="0" w:color="auto"/>
                <w:bottom w:val="none" w:sz="0" w:space="0" w:color="auto"/>
                <w:right w:val="none" w:sz="0" w:space="0" w:color="auto"/>
              </w:divBdr>
            </w:div>
            <w:div w:id="1939604529">
              <w:marLeft w:val="0"/>
              <w:marRight w:val="0"/>
              <w:marTop w:val="0"/>
              <w:marBottom w:val="0"/>
              <w:divBdr>
                <w:top w:val="none" w:sz="0" w:space="0" w:color="auto"/>
                <w:left w:val="none" w:sz="0" w:space="0" w:color="auto"/>
                <w:bottom w:val="none" w:sz="0" w:space="0" w:color="auto"/>
                <w:right w:val="none" w:sz="0" w:space="0" w:color="auto"/>
              </w:divBdr>
            </w:div>
            <w:div w:id="1196118613">
              <w:marLeft w:val="0"/>
              <w:marRight w:val="0"/>
              <w:marTop w:val="0"/>
              <w:marBottom w:val="0"/>
              <w:divBdr>
                <w:top w:val="none" w:sz="0" w:space="0" w:color="auto"/>
                <w:left w:val="none" w:sz="0" w:space="0" w:color="auto"/>
                <w:bottom w:val="none" w:sz="0" w:space="0" w:color="auto"/>
                <w:right w:val="none" w:sz="0" w:space="0" w:color="auto"/>
              </w:divBdr>
            </w:div>
            <w:div w:id="448820084">
              <w:marLeft w:val="0"/>
              <w:marRight w:val="0"/>
              <w:marTop w:val="0"/>
              <w:marBottom w:val="0"/>
              <w:divBdr>
                <w:top w:val="none" w:sz="0" w:space="0" w:color="auto"/>
                <w:left w:val="none" w:sz="0" w:space="0" w:color="auto"/>
                <w:bottom w:val="none" w:sz="0" w:space="0" w:color="auto"/>
                <w:right w:val="none" w:sz="0" w:space="0" w:color="auto"/>
              </w:divBdr>
            </w:div>
            <w:div w:id="1319842950">
              <w:marLeft w:val="0"/>
              <w:marRight w:val="0"/>
              <w:marTop w:val="0"/>
              <w:marBottom w:val="0"/>
              <w:divBdr>
                <w:top w:val="none" w:sz="0" w:space="0" w:color="auto"/>
                <w:left w:val="none" w:sz="0" w:space="0" w:color="auto"/>
                <w:bottom w:val="none" w:sz="0" w:space="0" w:color="auto"/>
                <w:right w:val="none" w:sz="0" w:space="0" w:color="auto"/>
              </w:divBdr>
            </w:div>
            <w:div w:id="590506371">
              <w:marLeft w:val="0"/>
              <w:marRight w:val="0"/>
              <w:marTop w:val="0"/>
              <w:marBottom w:val="0"/>
              <w:divBdr>
                <w:top w:val="none" w:sz="0" w:space="0" w:color="auto"/>
                <w:left w:val="none" w:sz="0" w:space="0" w:color="auto"/>
                <w:bottom w:val="none" w:sz="0" w:space="0" w:color="auto"/>
                <w:right w:val="none" w:sz="0" w:space="0" w:color="auto"/>
              </w:divBdr>
            </w:div>
            <w:div w:id="1563635607">
              <w:marLeft w:val="0"/>
              <w:marRight w:val="0"/>
              <w:marTop w:val="0"/>
              <w:marBottom w:val="0"/>
              <w:divBdr>
                <w:top w:val="none" w:sz="0" w:space="0" w:color="auto"/>
                <w:left w:val="none" w:sz="0" w:space="0" w:color="auto"/>
                <w:bottom w:val="none" w:sz="0" w:space="0" w:color="auto"/>
                <w:right w:val="none" w:sz="0" w:space="0" w:color="auto"/>
              </w:divBdr>
            </w:div>
            <w:div w:id="1123887732">
              <w:marLeft w:val="0"/>
              <w:marRight w:val="0"/>
              <w:marTop w:val="0"/>
              <w:marBottom w:val="0"/>
              <w:divBdr>
                <w:top w:val="none" w:sz="0" w:space="0" w:color="auto"/>
                <w:left w:val="none" w:sz="0" w:space="0" w:color="auto"/>
                <w:bottom w:val="none" w:sz="0" w:space="0" w:color="auto"/>
                <w:right w:val="none" w:sz="0" w:space="0" w:color="auto"/>
              </w:divBdr>
            </w:div>
            <w:div w:id="926811776">
              <w:marLeft w:val="0"/>
              <w:marRight w:val="0"/>
              <w:marTop w:val="0"/>
              <w:marBottom w:val="0"/>
              <w:divBdr>
                <w:top w:val="none" w:sz="0" w:space="0" w:color="auto"/>
                <w:left w:val="none" w:sz="0" w:space="0" w:color="auto"/>
                <w:bottom w:val="none" w:sz="0" w:space="0" w:color="auto"/>
                <w:right w:val="none" w:sz="0" w:space="0" w:color="auto"/>
              </w:divBdr>
            </w:div>
            <w:div w:id="1479302729">
              <w:marLeft w:val="0"/>
              <w:marRight w:val="0"/>
              <w:marTop w:val="0"/>
              <w:marBottom w:val="0"/>
              <w:divBdr>
                <w:top w:val="none" w:sz="0" w:space="0" w:color="auto"/>
                <w:left w:val="none" w:sz="0" w:space="0" w:color="auto"/>
                <w:bottom w:val="none" w:sz="0" w:space="0" w:color="auto"/>
                <w:right w:val="none" w:sz="0" w:space="0" w:color="auto"/>
              </w:divBdr>
            </w:div>
            <w:div w:id="736705059">
              <w:marLeft w:val="0"/>
              <w:marRight w:val="0"/>
              <w:marTop w:val="0"/>
              <w:marBottom w:val="0"/>
              <w:divBdr>
                <w:top w:val="none" w:sz="0" w:space="0" w:color="auto"/>
                <w:left w:val="none" w:sz="0" w:space="0" w:color="auto"/>
                <w:bottom w:val="none" w:sz="0" w:space="0" w:color="auto"/>
                <w:right w:val="none" w:sz="0" w:space="0" w:color="auto"/>
              </w:divBdr>
            </w:div>
            <w:div w:id="1801799813">
              <w:marLeft w:val="0"/>
              <w:marRight w:val="0"/>
              <w:marTop w:val="0"/>
              <w:marBottom w:val="0"/>
              <w:divBdr>
                <w:top w:val="none" w:sz="0" w:space="0" w:color="auto"/>
                <w:left w:val="none" w:sz="0" w:space="0" w:color="auto"/>
                <w:bottom w:val="none" w:sz="0" w:space="0" w:color="auto"/>
                <w:right w:val="none" w:sz="0" w:space="0" w:color="auto"/>
              </w:divBdr>
            </w:div>
            <w:div w:id="659506794">
              <w:marLeft w:val="0"/>
              <w:marRight w:val="0"/>
              <w:marTop w:val="0"/>
              <w:marBottom w:val="0"/>
              <w:divBdr>
                <w:top w:val="none" w:sz="0" w:space="0" w:color="auto"/>
                <w:left w:val="none" w:sz="0" w:space="0" w:color="auto"/>
                <w:bottom w:val="none" w:sz="0" w:space="0" w:color="auto"/>
                <w:right w:val="none" w:sz="0" w:space="0" w:color="auto"/>
              </w:divBdr>
            </w:div>
            <w:div w:id="1757020642">
              <w:marLeft w:val="0"/>
              <w:marRight w:val="0"/>
              <w:marTop w:val="0"/>
              <w:marBottom w:val="0"/>
              <w:divBdr>
                <w:top w:val="none" w:sz="0" w:space="0" w:color="auto"/>
                <w:left w:val="none" w:sz="0" w:space="0" w:color="auto"/>
                <w:bottom w:val="none" w:sz="0" w:space="0" w:color="auto"/>
                <w:right w:val="none" w:sz="0" w:space="0" w:color="auto"/>
              </w:divBdr>
            </w:div>
            <w:div w:id="1196502126">
              <w:marLeft w:val="0"/>
              <w:marRight w:val="0"/>
              <w:marTop w:val="0"/>
              <w:marBottom w:val="0"/>
              <w:divBdr>
                <w:top w:val="none" w:sz="0" w:space="0" w:color="auto"/>
                <w:left w:val="none" w:sz="0" w:space="0" w:color="auto"/>
                <w:bottom w:val="none" w:sz="0" w:space="0" w:color="auto"/>
                <w:right w:val="none" w:sz="0" w:space="0" w:color="auto"/>
              </w:divBdr>
            </w:div>
            <w:div w:id="74717331">
              <w:marLeft w:val="0"/>
              <w:marRight w:val="0"/>
              <w:marTop w:val="0"/>
              <w:marBottom w:val="0"/>
              <w:divBdr>
                <w:top w:val="none" w:sz="0" w:space="0" w:color="auto"/>
                <w:left w:val="none" w:sz="0" w:space="0" w:color="auto"/>
                <w:bottom w:val="none" w:sz="0" w:space="0" w:color="auto"/>
                <w:right w:val="none" w:sz="0" w:space="0" w:color="auto"/>
              </w:divBdr>
            </w:div>
            <w:div w:id="1035233889">
              <w:marLeft w:val="0"/>
              <w:marRight w:val="0"/>
              <w:marTop w:val="0"/>
              <w:marBottom w:val="0"/>
              <w:divBdr>
                <w:top w:val="none" w:sz="0" w:space="0" w:color="auto"/>
                <w:left w:val="none" w:sz="0" w:space="0" w:color="auto"/>
                <w:bottom w:val="none" w:sz="0" w:space="0" w:color="auto"/>
                <w:right w:val="none" w:sz="0" w:space="0" w:color="auto"/>
              </w:divBdr>
            </w:div>
            <w:div w:id="830023461">
              <w:marLeft w:val="0"/>
              <w:marRight w:val="0"/>
              <w:marTop w:val="0"/>
              <w:marBottom w:val="0"/>
              <w:divBdr>
                <w:top w:val="none" w:sz="0" w:space="0" w:color="auto"/>
                <w:left w:val="none" w:sz="0" w:space="0" w:color="auto"/>
                <w:bottom w:val="none" w:sz="0" w:space="0" w:color="auto"/>
                <w:right w:val="none" w:sz="0" w:space="0" w:color="auto"/>
              </w:divBdr>
            </w:div>
            <w:div w:id="1304384349">
              <w:marLeft w:val="0"/>
              <w:marRight w:val="0"/>
              <w:marTop w:val="0"/>
              <w:marBottom w:val="0"/>
              <w:divBdr>
                <w:top w:val="none" w:sz="0" w:space="0" w:color="auto"/>
                <w:left w:val="none" w:sz="0" w:space="0" w:color="auto"/>
                <w:bottom w:val="none" w:sz="0" w:space="0" w:color="auto"/>
                <w:right w:val="none" w:sz="0" w:space="0" w:color="auto"/>
              </w:divBdr>
            </w:div>
            <w:div w:id="1016923107">
              <w:marLeft w:val="0"/>
              <w:marRight w:val="0"/>
              <w:marTop w:val="0"/>
              <w:marBottom w:val="0"/>
              <w:divBdr>
                <w:top w:val="none" w:sz="0" w:space="0" w:color="auto"/>
                <w:left w:val="none" w:sz="0" w:space="0" w:color="auto"/>
                <w:bottom w:val="none" w:sz="0" w:space="0" w:color="auto"/>
                <w:right w:val="none" w:sz="0" w:space="0" w:color="auto"/>
              </w:divBdr>
            </w:div>
          </w:divsChild>
        </w:div>
        <w:div w:id="512384001">
          <w:marLeft w:val="0"/>
          <w:marRight w:val="0"/>
          <w:marTop w:val="0"/>
          <w:marBottom w:val="0"/>
          <w:divBdr>
            <w:top w:val="none" w:sz="0" w:space="0" w:color="auto"/>
            <w:left w:val="none" w:sz="0" w:space="0" w:color="auto"/>
            <w:bottom w:val="none" w:sz="0" w:space="0" w:color="auto"/>
            <w:right w:val="none" w:sz="0" w:space="0" w:color="auto"/>
          </w:divBdr>
          <w:divsChild>
            <w:div w:id="1316447870">
              <w:marLeft w:val="0"/>
              <w:marRight w:val="0"/>
              <w:marTop w:val="0"/>
              <w:marBottom w:val="0"/>
              <w:divBdr>
                <w:top w:val="none" w:sz="0" w:space="0" w:color="auto"/>
                <w:left w:val="none" w:sz="0" w:space="0" w:color="auto"/>
                <w:bottom w:val="none" w:sz="0" w:space="0" w:color="auto"/>
                <w:right w:val="none" w:sz="0" w:space="0" w:color="auto"/>
              </w:divBdr>
              <w:divsChild>
                <w:div w:id="822040620">
                  <w:marLeft w:val="0"/>
                  <w:marRight w:val="0"/>
                  <w:marTop w:val="0"/>
                  <w:marBottom w:val="0"/>
                  <w:divBdr>
                    <w:top w:val="none" w:sz="0" w:space="0" w:color="auto"/>
                    <w:left w:val="none" w:sz="0" w:space="0" w:color="auto"/>
                    <w:bottom w:val="none" w:sz="0" w:space="0" w:color="auto"/>
                    <w:right w:val="none" w:sz="0" w:space="0" w:color="auto"/>
                  </w:divBdr>
                  <w:divsChild>
                    <w:div w:id="210775370">
                      <w:marLeft w:val="0"/>
                      <w:marRight w:val="0"/>
                      <w:marTop w:val="0"/>
                      <w:marBottom w:val="0"/>
                      <w:divBdr>
                        <w:top w:val="none" w:sz="0" w:space="0" w:color="auto"/>
                        <w:left w:val="none" w:sz="0" w:space="0" w:color="auto"/>
                        <w:bottom w:val="none" w:sz="0" w:space="0" w:color="auto"/>
                        <w:right w:val="none" w:sz="0" w:space="0" w:color="auto"/>
                      </w:divBdr>
                    </w:div>
                    <w:div w:id="392850586">
                      <w:marLeft w:val="0"/>
                      <w:marRight w:val="0"/>
                      <w:marTop w:val="0"/>
                      <w:marBottom w:val="0"/>
                      <w:divBdr>
                        <w:top w:val="none" w:sz="0" w:space="0" w:color="auto"/>
                        <w:left w:val="none" w:sz="0" w:space="0" w:color="auto"/>
                        <w:bottom w:val="none" w:sz="0" w:space="0" w:color="auto"/>
                        <w:right w:val="none" w:sz="0" w:space="0" w:color="auto"/>
                      </w:divBdr>
                      <w:divsChild>
                        <w:div w:id="1609435968">
                          <w:marLeft w:val="0"/>
                          <w:marRight w:val="0"/>
                          <w:marTop w:val="0"/>
                          <w:marBottom w:val="0"/>
                          <w:divBdr>
                            <w:top w:val="none" w:sz="0" w:space="0" w:color="auto"/>
                            <w:left w:val="none" w:sz="0" w:space="0" w:color="auto"/>
                            <w:bottom w:val="none" w:sz="0" w:space="0" w:color="auto"/>
                            <w:right w:val="none" w:sz="0" w:space="0" w:color="auto"/>
                          </w:divBdr>
                        </w:div>
                      </w:divsChild>
                    </w:div>
                    <w:div w:id="1570655602">
                      <w:marLeft w:val="0"/>
                      <w:marRight w:val="0"/>
                      <w:marTop w:val="0"/>
                      <w:marBottom w:val="0"/>
                      <w:divBdr>
                        <w:top w:val="none" w:sz="0" w:space="0" w:color="auto"/>
                        <w:left w:val="none" w:sz="0" w:space="0" w:color="auto"/>
                        <w:bottom w:val="none" w:sz="0" w:space="0" w:color="auto"/>
                        <w:right w:val="none" w:sz="0" w:space="0" w:color="auto"/>
                      </w:divBdr>
                      <w:divsChild>
                        <w:div w:id="1174144360">
                          <w:marLeft w:val="0"/>
                          <w:marRight w:val="0"/>
                          <w:marTop w:val="0"/>
                          <w:marBottom w:val="0"/>
                          <w:divBdr>
                            <w:top w:val="none" w:sz="0" w:space="0" w:color="auto"/>
                            <w:left w:val="none" w:sz="0" w:space="0" w:color="auto"/>
                            <w:bottom w:val="none" w:sz="0" w:space="0" w:color="auto"/>
                            <w:right w:val="none" w:sz="0" w:space="0" w:color="auto"/>
                          </w:divBdr>
                        </w:div>
                        <w:div w:id="78258311">
                          <w:marLeft w:val="0"/>
                          <w:marRight w:val="0"/>
                          <w:marTop w:val="0"/>
                          <w:marBottom w:val="0"/>
                          <w:divBdr>
                            <w:top w:val="none" w:sz="0" w:space="0" w:color="auto"/>
                            <w:left w:val="none" w:sz="0" w:space="0" w:color="auto"/>
                            <w:bottom w:val="none" w:sz="0" w:space="0" w:color="auto"/>
                            <w:right w:val="none" w:sz="0" w:space="0" w:color="auto"/>
                          </w:divBdr>
                        </w:div>
                        <w:div w:id="865288282">
                          <w:marLeft w:val="0"/>
                          <w:marRight w:val="0"/>
                          <w:marTop w:val="0"/>
                          <w:marBottom w:val="0"/>
                          <w:divBdr>
                            <w:top w:val="none" w:sz="0" w:space="0" w:color="auto"/>
                            <w:left w:val="none" w:sz="0" w:space="0" w:color="auto"/>
                            <w:bottom w:val="none" w:sz="0" w:space="0" w:color="auto"/>
                            <w:right w:val="none" w:sz="0" w:space="0" w:color="auto"/>
                          </w:divBdr>
                        </w:div>
                      </w:divsChild>
                    </w:div>
                    <w:div w:id="932206364">
                      <w:marLeft w:val="0"/>
                      <w:marRight w:val="0"/>
                      <w:marTop w:val="0"/>
                      <w:marBottom w:val="0"/>
                      <w:divBdr>
                        <w:top w:val="none" w:sz="0" w:space="0" w:color="auto"/>
                        <w:left w:val="none" w:sz="0" w:space="0" w:color="auto"/>
                        <w:bottom w:val="none" w:sz="0" w:space="0" w:color="auto"/>
                        <w:right w:val="none" w:sz="0" w:space="0" w:color="auto"/>
                      </w:divBdr>
                    </w:div>
                    <w:div w:id="1656910091">
                      <w:marLeft w:val="0"/>
                      <w:marRight w:val="0"/>
                      <w:marTop w:val="0"/>
                      <w:marBottom w:val="0"/>
                      <w:divBdr>
                        <w:top w:val="none" w:sz="0" w:space="0" w:color="auto"/>
                        <w:left w:val="none" w:sz="0" w:space="0" w:color="auto"/>
                        <w:bottom w:val="none" w:sz="0" w:space="0" w:color="auto"/>
                        <w:right w:val="none" w:sz="0" w:space="0" w:color="auto"/>
                      </w:divBdr>
                    </w:div>
                  </w:divsChild>
                </w:div>
                <w:div w:id="779253513">
                  <w:marLeft w:val="0"/>
                  <w:marRight w:val="0"/>
                  <w:marTop w:val="0"/>
                  <w:marBottom w:val="0"/>
                  <w:divBdr>
                    <w:top w:val="none" w:sz="0" w:space="0" w:color="auto"/>
                    <w:left w:val="none" w:sz="0" w:space="0" w:color="auto"/>
                    <w:bottom w:val="none" w:sz="0" w:space="0" w:color="auto"/>
                    <w:right w:val="none" w:sz="0" w:space="0" w:color="auto"/>
                  </w:divBdr>
                  <w:divsChild>
                    <w:div w:id="664095092">
                      <w:marLeft w:val="0"/>
                      <w:marRight w:val="0"/>
                      <w:marTop w:val="0"/>
                      <w:marBottom w:val="0"/>
                      <w:divBdr>
                        <w:top w:val="none" w:sz="0" w:space="0" w:color="auto"/>
                        <w:left w:val="none" w:sz="0" w:space="0" w:color="auto"/>
                        <w:bottom w:val="none" w:sz="0" w:space="0" w:color="auto"/>
                        <w:right w:val="none" w:sz="0" w:space="0" w:color="auto"/>
                      </w:divBdr>
                    </w:div>
                    <w:div w:id="1760977322">
                      <w:marLeft w:val="0"/>
                      <w:marRight w:val="0"/>
                      <w:marTop w:val="0"/>
                      <w:marBottom w:val="0"/>
                      <w:divBdr>
                        <w:top w:val="none" w:sz="0" w:space="0" w:color="auto"/>
                        <w:left w:val="none" w:sz="0" w:space="0" w:color="auto"/>
                        <w:bottom w:val="none" w:sz="0" w:space="0" w:color="auto"/>
                        <w:right w:val="none" w:sz="0" w:space="0" w:color="auto"/>
                      </w:divBdr>
                    </w:div>
                    <w:div w:id="1067650509">
                      <w:marLeft w:val="0"/>
                      <w:marRight w:val="0"/>
                      <w:marTop w:val="0"/>
                      <w:marBottom w:val="0"/>
                      <w:divBdr>
                        <w:top w:val="none" w:sz="0" w:space="0" w:color="auto"/>
                        <w:left w:val="none" w:sz="0" w:space="0" w:color="auto"/>
                        <w:bottom w:val="none" w:sz="0" w:space="0" w:color="auto"/>
                        <w:right w:val="none" w:sz="0" w:space="0" w:color="auto"/>
                      </w:divBdr>
                    </w:div>
                    <w:div w:id="1743795814">
                      <w:marLeft w:val="0"/>
                      <w:marRight w:val="0"/>
                      <w:marTop w:val="0"/>
                      <w:marBottom w:val="0"/>
                      <w:divBdr>
                        <w:top w:val="none" w:sz="0" w:space="0" w:color="auto"/>
                        <w:left w:val="none" w:sz="0" w:space="0" w:color="auto"/>
                        <w:bottom w:val="none" w:sz="0" w:space="0" w:color="auto"/>
                        <w:right w:val="none" w:sz="0" w:space="0" w:color="auto"/>
                      </w:divBdr>
                    </w:div>
                    <w:div w:id="46802487">
                      <w:marLeft w:val="0"/>
                      <w:marRight w:val="0"/>
                      <w:marTop w:val="0"/>
                      <w:marBottom w:val="0"/>
                      <w:divBdr>
                        <w:top w:val="none" w:sz="0" w:space="0" w:color="auto"/>
                        <w:left w:val="none" w:sz="0" w:space="0" w:color="auto"/>
                        <w:bottom w:val="none" w:sz="0" w:space="0" w:color="auto"/>
                        <w:right w:val="none" w:sz="0" w:space="0" w:color="auto"/>
                      </w:divBdr>
                    </w:div>
                    <w:div w:id="1694771030">
                      <w:marLeft w:val="0"/>
                      <w:marRight w:val="0"/>
                      <w:marTop w:val="0"/>
                      <w:marBottom w:val="0"/>
                      <w:divBdr>
                        <w:top w:val="none" w:sz="0" w:space="0" w:color="auto"/>
                        <w:left w:val="none" w:sz="0" w:space="0" w:color="auto"/>
                        <w:bottom w:val="none" w:sz="0" w:space="0" w:color="auto"/>
                        <w:right w:val="none" w:sz="0" w:space="0" w:color="auto"/>
                      </w:divBdr>
                    </w:div>
                  </w:divsChild>
                </w:div>
                <w:div w:id="71239090">
                  <w:marLeft w:val="0"/>
                  <w:marRight w:val="0"/>
                  <w:marTop w:val="0"/>
                  <w:marBottom w:val="0"/>
                  <w:divBdr>
                    <w:top w:val="none" w:sz="0" w:space="0" w:color="auto"/>
                    <w:left w:val="none" w:sz="0" w:space="0" w:color="auto"/>
                    <w:bottom w:val="none" w:sz="0" w:space="0" w:color="auto"/>
                    <w:right w:val="none" w:sz="0" w:space="0" w:color="auto"/>
                  </w:divBdr>
                  <w:divsChild>
                    <w:div w:id="1375226769">
                      <w:marLeft w:val="0"/>
                      <w:marRight w:val="0"/>
                      <w:marTop w:val="0"/>
                      <w:marBottom w:val="0"/>
                      <w:divBdr>
                        <w:top w:val="none" w:sz="0" w:space="0" w:color="auto"/>
                        <w:left w:val="none" w:sz="0" w:space="0" w:color="auto"/>
                        <w:bottom w:val="none" w:sz="0" w:space="0" w:color="auto"/>
                        <w:right w:val="none" w:sz="0" w:space="0" w:color="auto"/>
                      </w:divBdr>
                    </w:div>
                    <w:div w:id="1206716962">
                      <w:marLeft w:val="0"/>
                      <w:marRight w:val="0"/>
                      <w:marTop w:val="0"/>
                      <w:marBottom w:val="0"/>
                      <w:divBdr>
                        <w:top w:val="none" w:sz="0" w:space="0" w:color="auto"/>
                        <w:left w:val="none" w:sz="0" w:space="0" w:color="auto"/>
                        <w:bottom w:val="none" w:sz="0" w:space="0" w:color="auto"/>
                        <w:right w:val="none" w:sz="0" w:space="0" w:color="auto"/>
                      </w:divBdr>
                    </w:div>
                    <w:div w:id="25369381">
                      <w:marLeft w:val="0"/>
                      <w:marRight w:val="0"/>
                      <w:marTop w:val="0"/>
                      <w:marBottom w:val="0"/>
                      <w:divBdr>
                        <w:top w:val="none" w:sz="0" w:space="0" w:color="auto"/>
                        <w:left w:val="none" w:sz="0" w:space="0" w:color="auto"/>
                        <w:bottom w:val="none" w:sz="0" w:space="0" w:color="auto"/>
                        <w:right w:val="none" w:sz="0" w:space="0" w:color="auto"/>
                      </w:divBdr>
                    </w:div>
                    <w:div w:id="1123770491">
                      <w:marLeft w:val="0"/>
                      <w:marRight w:val="0"/>
                      <w:marTop w:val="0"/>
                      <w:marBottom w:val="0"/>
                      <w:divBdr>
                        <w:top w:val="none" w:sz="0" w:space="0" w:color="auto"/>
                        <w:left w:val="none" w:sz="0" w:space="0" w:color="auto"/>
                        <w:bottom w:val="none" w:sz="0" w:space="0" w:color="auto"/>
                        <w:right w:val="none" w:sz="0" w:space="0" w:color="auto"/>
                      </w:divBdr>
                    </w:div>
                    <w:div w:id="525556782">
                      <w:marLeft w:val="0"/>
                      <w:marRight w:val="0"/>
                      <w:marTop w:val="0"/>
                      <w:marBottom w:val="0"/>
                      <w:divBdr>
                        <w:top w:val="none" w:sz="0" w:space="0" w:color="auto"/>
                        <w:left w:val="none" w:sz="0" w:space="0" w:color="auto"/>
                        <w:bottom w:val="none" w:sz="0" w:space="0" w:color="auto"/>
                        <w:right w:val="none" w:sz="0" w:space="0" w:color="auto"/>
                      </w:divBdr>
                    </w:div>
                  </w:divsChild>
                </w:div>
                <w:div w:id="2002737719">
                  <w:marLeft w:val="0"/>
                  <w:marRight w:val="0"/>
                  <w:marTop w:val="0"/>
                  <w:marBottom w:val="0"/>
                  <w:divBdr>
                    <w:top w:val="none" w:sz="0" w:space="0" w:color="auto"/>
                    <w:left w:val="none" w:sz="0" w:space="0" w:color="auto"/>
                    <w:bottom w:val="none" w:sz="0" w:space="0" w:color="auto"/>
                    <w:right w:val="none" w:sz="0" w:space="0" w:color="auto"/>
                  </w:divBdr>
                  <w:divsChild>
                    <w:div w:id="1178497622">
                      <w:marLeft w:val="0"/>
                      <w:marRight w:val="0"/>
                      <w:marTop w:val="0"/>
                      <w:marBottom w:val="0"/>
                      <w:divBdr>
                        <w:top w:val="none" w:sz="0" w:space="0" w:color="auto"/>
                        <w:left w:val="none" w:sz="0" w:space="0" w:color="auto"/>
                        <w:bottom w:val="none" w:sz="0" w:space="0" w:color="auto"/>
                        <w:right w:val="none" w:sz="0" w:space="0" w:color="auto"/>
                      </w:divBdr>
                    </w:div>
                    <w:div w:id="5251223">
                      <w:marLeft w:val="0"/>
                      <w:marRight w:val="0"/>
                      <w:marTop w:val="0"/>
                      <w:marBottom w:val="0"/>
                      <w:divBdr>
                        <w:top w:val="none" w:sz="0" w:space="0" w:color="auto"/>
                        <w:left w:val="none" w:sz="0" w:space="0" w:color="auto"/>
                        <w:bottom w:val="none" w:sz="0" w:space="0" w:color="auto"/>
                        <w:right w:val="none" w:sz="0" w:space="0" w:color="auto"/>
                      </w:divBdr>
                    </w:div>
                    <w:div w:id="762920831">
                      <w:marLeft w:val="0"/>
                      <w:marRight w:val="0"/>
                      <w:marTop w:val="0"/>
                      <w:marBottom w:val="0"/>
                      <w:divBdr>
                        <w:top w:val="none" w:sz="0" w:space="0" w:color="auto"/>
                        <w:left w:val="none" w:sz="0" w:space="0" w:color="auto"/>
                        <w:bottom w:val="none" w:sz="0" w:space="0" w:color="auto"/>
                        <w:right w:val="none" w:sz="0" w:space="0" w:color="auto"/>
                      </w:divBdr>
                    </w:div>
                    <w:div w:id="872116764">
                      <w:marLeft w:val="0"/>
                      <w:marRight w:val="0"/>
                      <w:marTop w:val="0"/>
                      <w:marBottom w:val="0"/>
                      <w:divBdr>
                        <w:top w:val="none" w:sz="0" w:space="0" w:color="auto"/>
                        <w:left w:val="none" w:sz="0" w:space="0" w:color="auto"/>
                        <w:bottom w:val="none" w:sz="0" w:space="0" w:color="auto"/>
                        <w:right w:val="none" w:sz="0" w:space="0" w:color="auto"/>
                      </w:divBdr>
                    </w:div>
                    <w:div w:id="212281283">
                      <w:marLeft w:val="0"/>
                      <w:marRight w:val="0"/>
                      <w:marTop w:val="0"/>
                      <w:marBottom w:val="0"/>
                      <w:divBdr>
                        <w:top w:val="none" w:sz="0" w:space="0" w:color="auto"/>
                        <w:left w:val="none" w:sz="0" w:space="0" w:color="auto"/>
                        <w:bottom w:val="none" w:sz="0" w:space="0" w:color="auto"/>
                        <w:right w:val="none" w:sz="0" w:space="0" w:color="auto"/>
                      </w:divBdr>
                    </w:div>
                    <w:div w:id="921837484">
                      <w:marLeft w:val="0"/>
                      <w:marRight w:val="0"/>
                      <w:marTop w:val="0"/>
                      <w:marBottom w:val="0"/>
                      <w:divBdr>
                        <w:top w:val="none" w:sz="0" w:space="0" w:color="auto"/>
                        <w:left w:val="none" w:sz="0" w:space="0" w:color="auto"/>
                        <w:bottom w:val="none" w:sz="0" w:space="0" w:color="auto"/>
                        <w:right w:val="none" w:sz="0" w:space="0" w:color="auto"/>
                      </w:divBdr>
                    </w:div>
                    <w:div w:id="1528644346">
                      <w:marLeft w:val="0"/>
                      <w:marRight w:val="0"/>
                      <w:marTop w:val="0"/>
                      <w:marBottom w:val="0"/>
                      <w:divBdr>
                        <w:top w:val="none" w:sz="0" w:space="0" w:color="auto"/>
                        <w:left w:val="none" w:sz="0" w:space="0" w:color="auto"/>
                        <w:bottom w:val="none" w:sz="0" w:space="0" w:color="auto"/>
                        <w:right w:val="none" w:sz="0" w:space="0" w:color="auto"/>
                      </w:divBdr>
                    </w:div>
                    <w:div w:id="1440875038">
                      <w:marLeft w:val="0"/>
                      <w:marRight w:val="0"/>
                      <w:marTop w:val="0"/>
                      <w:marBottom w:val="0"/>
                      <w:divBdr>
                        <w:top w:val="none" w:sz="0" w:space="0" w:color="auto"/>
                        <w:left w:val="none" w:sz="0" w:space="0" w:color="auto"/>
                        <w:bottom w:val="none" w:sz="0" w:space="0" w:color="auto"/>
                        <w:right w:val="none" w:sz="0" w:space="0" w:color="auto"/>
                      </w:divBdr>
                    </w:div>
                    <w:div w:id="1732582555">
                      <w:marLeft w:val="0"/>
                      <w:marRight w:val="0"/>
                      <w:marTop w:val="0"/>
                      <w:marBottom w:val="0"/>
                      <w:divBdr>
                        <w:top w:val="none" w:sz="0" w:space="0" w:color="auto"/>
                        <w:left w:val="none" w:sz="0" w:space="0" w:color="auto"/>
                        <w:bottom w:val="none" w:sz="0" w:space="0" w:color="auto"/>
                        <w:right w:val="none" w:sz="0" w:space="0" w:color="auto"/>
                      </w:divBdr>
                    </w:div>
                    <w:div w:id="4554192">
                      <w:marLeft w:val="0"/>
                      <w:marRight w:val="0"/>
                      <w:marTop w:val="0"/>
                      <w:marBottom w:val="0"/>
                      <w:divBdr>
                        <w:top w:val="none" w:sz="0" w:space="0" w:color="auto"/>
                        <w:left w:val="none" w:sz="0" w:space="0" w:color="auto"/>
                        <w:bottom w:val="none" w:sz="0" w:space="0" w:color="auto"/>
                        <w:right w:val="none" w:sz="0" w:space="0" w:color="auto"/>
                      </w:divBdr>
                    </w:div>
                    <w:div w:id="1890795541">
                      <w:marLeft w:val="0"/>
                      <w:marRight w:val="0"/>
                      <w:marTop w:val="0"/>
                      <w:marBottom w:val="0"/>
                      <w:divBdr>
                        <w:top w:val="none" w:sz="0" w:space="0" w:color="auto"/>
                        <w:left w:val="none" w:sz="0" w:space="0" w:color="auto"/>
                        <w:bottom w:val="none" w:sz="0" w:space="0" w:color="auto"/>
                        <w:right w:val="none" w:sz="0" w:space="0" w:color="auto"/>
                      </w:divBdr>
                    </w:div>
                  </w:divsChild>
                </w:div>
                <w:div w:id="1017540471">
                  <w:marLeft w:val="0"/>
                  <w:marRight w:val="0"/>
                  <w:marTop w:val="0"/>
                  <w:marBottom w:val="0"/>
                  <w:divBdr>
                    <w:top w:val="none" w:sz="0" w:space="0" w:color="auto"/>
                    <w:left w:val="none" w:sz="0" w:space="0" w:color="auto"/>
                    <w:bottom w:val="none" w:sz="0" w:space="0" w:color="auto"/>
                    <w:right w:val="none" w:sz="0" w:space="0" w:color="auto"/>
                  </w:divBdr>
                  <w:divsChild>
                    <w:div w:id="848327525">
                      <w:marLeft w:val="0"/>
                      <w:marRight w:val="0"/>
                      <w:marTop w:val="0"/>
                      <w:marBottom w:val="0"/>
                      <w:divBdr>
                        <w:top w:val="none" w:sz="0" w:space="0" w:color="auto"/>
                        <w:left w:val="none" w:sz="0" w:space="0" w:color="auto"/>
                        <w:bottom w:val="none" w:sz="0" w:space="0" w:color="auto"/>
                        <w:right w:val="none" w:sz="0" w:space="0" w:color="auto"/>
                      </w:divBdr>
                    </w:div>
                    <w:div w:id="1094522106">
                      <w:marLeft w:val="0"/>
                      <w:marRight w:val="0"/>
                      <w:marTop w:val="0"/>
                      <w:marBottom w:val="0"/>
                      <w:divBdr>
                        <w:top w:val="none" w:sz="0" w:space="0" w:color="auto"/>
                        <w:left w:val="none" w:sz="0" w:space="0" w:color="auto"/>
                        <w:bottom w:val="none" w:sz="0" w:space="0" w:color="auto"/>
                        <w:right w:val="none" w:sz="0" w:space="0" w:color="auto"/>
                      </w:divBdr>
                    </w:div>
                    <w:div w:id="796604736">
                      <w:marLeft w:val="0"/>
                      <w:marRight w:val="0"/>
                      <w:marTop w:val="0"/>
                      <w:marBottom w:val="0"/>
                      <w:divBdr>
                        <w:top w:val="none" w:sz="0" w:space="0" w:color="auto"/>
                        <w:left w:val="none" w:sz="0" w:space="0" w:color="auto"/>
                        <w:bottom w:val="none" w:sz="0" w:space="0" w:color="auto"/>
                        <w:right w:val="none" w:sz="0" w:space="0" w:color="auto"/>
                      </w:divBdr>
                    </w:div>
                    <w:div w:id="354041397">
                      <w:marLeft w:val="0"/>
                      <w:marRight w:val="0"/>
                      <w:marTop w:val="0"/>
                      <w:marBottom w:val="0"/>
                      <w:divBdr>
                        <w:top w:val="none" w:sz="0" w:space="0" w:color="auto"/>
                        <w:left w:val="none" w:sz="0" w:space="0" w:color="auto"/>
                        <w:bottom w:val="none" w:sz="0" w:space="0" w:color="auto"/>
                        <w:right w:val="none" w:sz="0" w:space="0" w:color="auto"/>
                      </w:divBdr>
                    </w:div>
                    <w:div w:id="2072148794">
                      <w:marLeft w:val="0"/>
                      <w:marRight w:val="0"/>
                      <w:marTop w:val="0"/>
                      <w:marBottom w:val="0"/>
                      <w:divBdr>
                        <w:top w:val="none" w:sz="0" w:space="0" w:color="auto"/>
                        <w:left w:val="none" w:sz="0" w:space="0" w:color="auto"/>
                        <w:bottom w:val="none" w:sz="0" w:space="0" w:color="auto"/>
                        <w:right w:val="none" w:sz="0" w:space="0" w:color="auto"/>
                      </w:divBdr>
                    </w:div>
                    <w:div w:id="1211258685">
                      <w:marLeft w:val="0"/>
                      <w:marRight w:val="0"/>
                      <w:marTop w:val="0"/>
                      <w:marBottom w:val="0"/>
                      <w:divBdr>
                        <w:top w:val="none" w:sz="0" w:space="0" w:color="auto"/>
                        <w:left w:val="none" w:sz="0" w:space="0" w:color="auto"/>
                        <w:bottom w:val="none" w:sz="0" w:space="0" w:color="auto"/>
                        <w:right w:val="none" w:sz="0" w:space="0" w:color="auto"/>
                      </w:divBdr>
                    </w:div>
                    <w:div w:id="2086999383">
                      <w:marLeft w:val="0"/>
                      <w:marRight w:val="0"/>
                      <w:marTop w:val="0"/>
                      <w:marBottom w:val="0"/>
                      <w:divBdr>
                        <w:top w:val="none" w:sz="0" w:space="0" w:color="auto"/>
                        <w:left w:val="none" w:sz="0" w:space="0" w:color="auto"/>
                        <w:bottom w:val="none" w:sz="0" w:space="0" w:color="auto"/>
                        <w:right w:val="none" w:sz="0" w:space="0" w:color="auto"/>
                      </w:divBdr>
                    </w:div>
                    <w:div w:id="2093508831">
                      <w:marLeft w:val="0"/>
                      <w:marRight w:val="0"/>
                      <w:marTop w:val="0"/>
                      <w:marBottom w:val="0"/>
                      <w:divBdr>
                        <w:top w:val="none" w:sz="0" w:space="0" w:color="auto"/>
                        <w:left w:val="none" w:sz="0" w:space="0" w:color="auto"/>
                        <w:bottom w:val="none" w:sz="0" w:space="0" w:color="auto"/>
                        <w:right w:val="none" w:sz="0" w:space="0" w:color="auto"/>
                      </w:divBdr>
                    </w:div>
                    <w:div w:id="2111969572">
                      <w:marLeft w:val="0"/>
                      <w:marRight w:val="0"/>
                      <w:marTop w:val="0"/>
                      <w:marBottom w:val="0"/>
                      <w:divBdr>
                        <w:top w:val="none" w:sz="0" w:space="0" w:color="auto"/>
                        <w:left w:val="none" w:sz="0" w:space="0" w:color="auto"/>
                        <w:bottom w:val="none" w:sz="0" w:space="0" w:color="auto"/>
                        <w:right w:val="none" w:sz="0" w:space="0" w:color="auto"/>
                      </w:divBdr>
                    </w:div>
                    <w:div w:id="946932388">
                      <w:marLeft w:val="0"/>
                      <w:marRight w:val="0"/>
                      <w:marTop w:val="0"/>
                      <w:marBottom w:val="0"/>
                      <w:divBdr>
                        <w:top w:val="none" w:sz="0" w:space="0" w:color="auto"/>
                        <w:left w:val="none" w:sz="0" w:space="0" w:color="auto"/>
                        <w:bottom w:val="none" w:sz="0" w:space="0" w:color="auto"/>
                        <w:right w:val="none" w:sz="0" w:space="0" w:color="auto"/>
                      </w:divBdr>
                    </w:div>
                    <w:div w:id="2061785562">
                      <w:marLeft w:val="0"/>
                      <w:marRight w:val="0"/>
                      <w:marTop w:val="0"/>
                      <w:marBottom w:val="0"/>
                      <w:divBdr>
                        <w:top w:val="none" w:sz="0" w:space="0" w:color="auto"/>
                        <w:left w:val="none" w:sz="0" w:space="0" w:color="auto"/>
                        <w:bottom w:val="none" w:sz="0" w:space="0" w:color="auto"/>
                        <w:right w:val="none" w:sz="0" w:space="0" w:color="auto"/>
                      </w:divBdr>
                    </w:div>
                    <w:div w:id="1800030975">
                      <w:marLeft w:val="0"/>
                      <w:marRight w:val="0"/>
                      <w:marTop w:val="0"/>
                      <w:marBottom w:val="0"/>
                      <w:divBdr>
                        <w:top w:val="none" w:sz="0" w:space="0" w:color="auto"/>
                        <w:left w:val="none" w:sz="0" w:space="0" w:color="auto"/>
                        <w:bottom w:val="none" w:sz="0" w:space="0" w:color="auto"/>
                        <w:right w:val="none" w:sz="0" w:space="0" w:color="auto"/>
                      </w:divBdr>
                    </w:div>
                    <w:div w:id="1332681343">
                      <w:marLeft w:val="0"/>
                      <w:marRight w:val="0"/>
                      <w:marTop w:val="0"/>
                      <w:marBottom w:val="0"/>
                      <w:divBdr>
                        <w:top w:val="none" w:sz="0" w:space="0" w:color="auto"/>
                        <w:left w:val="none" w:sz="0" w:space="0" w:color="auto"/>
                        <w:bottom w:val="none" w:sz="0" w:space="0" w:color="auto"/>
                        <w:right w:val="none" w:sz="0" w:space="0" w:color="auto"/>
                      </w:divBdr>
                    </w:div>
                    <w:div w:id="271740545">
                      <w:marLeft w:val="0"/>
                      <w:marRight w:val="0"/>
                      <w:marTop w:val="0"/>
                      <w:marBottom w:val="0"/>
                      <w:divBdr>
                        <w:top w:val="none" w:sz="0" w:space="0" w:color="auto"/>
                        <w:left w:val="none" w:sz="0" w:space="0" w:color="auto"/>
                        <w:bottom w:val="none" w:sz="0" w:space="0" w:color="auto"/>
                        <w:right w:val="none" w:sz="0" w:space="0" w:color="auto"/>
                      </w:divBdr>
                    </w:div>
                    <w:div w:id="508953608">
                      <w:marLeft w:val="0"/>
                      <w:marRight w:val="0"/>
                      <w:marTop w:val="0"/>
                      <w:marBottom w:val="0"/>
                      <w:divBdr>
                        <w:top w:val="none" w:sz="0" w:space="0" w:color="auto"/>
                        <w:left w:val="none" w:sz="0" w:space="0" w:color="auto"/>
                        <w:bottom w:val="none" w:sz="0" w:space="0" w:color="auto"/>
                        <w:right w:val="none" w:sz="0" w:space="0" w:color="auto"/>
                      </w:divBdr>
                    </w:div>
                    <w:div w:id="1498767026">
                      <w:marLeft w:val="0"/>
                      <w:marRight w:val="0"/>
                      <w:marTop w:val="0"/>
                      <w:marBottom w:val="0"/>
                      <w:divBdr>
                        <w:top w:val="none" w:sz="0" w:space="0" w:color="auto"/>
                        <w:left w:val="none" w:sz="0" w:space="0" w:color="auto"/>
                        <w:bottom w:val="none" w:sz="0" w:space="0" w:color="auto"/>
                        <w:right w:val="none" w:sz="0" w:space="0" w:color="auto"/>
                      </w:divBdr>
                    </w:div>
                    <w:div w:id="526676699">
                      <w:marLeft w:val="0"/>
                      <w:marRight w:val="0"/>
                      <w:marTop w:val="0"/>
                      <w:marBottom w:val="0"/>
                      <w:divBdr>
                        <w:top w:val="none" w:sz="0" w:space="0" w:color="auto"/>
                        <w:left w:val="none" w:sz="0" w:space="0" w:color="auto"/>
                        <w:bottom w:val="none" w:sz="0" w:space="0" w:color="auto"/>
                        <w:right w:val="none" w:sz="0" w:space="0" w:color="auto"/>
                      </w:divBdr>
                    </w:div>
                    <w:div w:id="832180745">
                      <w:marLeft w:val="0"/>
                      <w:marRight w:val="0"/>
                      <w:marTop w:val="0"/>
                      <w:marBottom w:val="0"/>
                      <w:divBdr>
                        <w:top w:val="none" w:sz="0" w:space="0" w:color="auto"/>
                        <w:left w:val="none" w:sz="0" w:space="0" w:color="auto"/>
                        <w:bottom w:val="none" w:sz="0" w:space="0" w:color="auto"/>
                        <w:right w:val="none" w:sz="0" w:space="0" w:color="auto"/>
                      </w:divBdr>
                    </w:div>
                    <w:div w:id="1984505423">
                      <w:marLeft w:val="0"/>
                      <w:marRight w:val="0"/>
                      <w:marTop w:val="0"/>
                      <w:marBottom w:val="0"/>
                      <w:divBdr>
                        <w:top w:val="none" w:sz="0" w:space="0" w:color="auto"/>
                        <w:left w:val="none" w:sz="0" w:space="0" w:color="auto"/>
                        <w:bottom w:val="none" w:sz="0" w:space="0" w:color="auto"/>
                        <w:right w:val="none" w:sz="0" w:space="0" w:color="auto"/>
                      </w:divBdr>
                    </w:div>
                    <w:div w:id="801651418">
                      <w:marLeft w:val="0"/>
                      <w:marRight w:val="0"/>
                      <w:marTop w:val="0"/>
                      <w:marBottom w:val="0"/>
                      <w:divBdr>
                        <w:top w:val="none" w:sz="0" w:space="0" w:color="auto"/>
                        <w:left w:val="none" w:sz="0" w:space="0" w:color="auto"/>
                        <w:bottom w:val="none" w:sz="0" w:space="0" w:color="auto"/>
                        <w:right w:val="none" w:sz="0" w:space="0" w:color="auto"/>
                      </w:divBdr>
                    </w:div>
                    <w:div w:id="93856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048188">
          <w:marLeft w:val="0"/>
          <w:marRight w:val="0"/>
          <w:marTop w:val="0"/>
          <w:marBottom w:val="0"/>
          <w:divBdr>
            <w:top w:val="none" w:sz="0" w:space="0" w:color="auto"/>
            <w:left w:val="none" w:sz="0" w:space="0" w:color="auto"/>
            <w:bottom w:val="none" w:sz="0" w:space="0" w:color="auto"/>
            <w:right w:val="none" w:sz="0" w:space="0" w:color="auto"/>
          </w:divBdr>
        </w:div>
      </w:divsChild>
    </w:div>
    <w:div w:id="185146283">
      <w:bodyDiv w:val="1"/>
      <w:marLeft w:val="0"/>
      <w:marRight w:val="0"/>
      <w:marTop w:val="0"/>
      <w:marBottom w:val="0"/>
      <w:divBdr>
        <w:top w:val="none" w:sz="0" w:space="0" w:color="auto"/>
        <w:left w:val="none" w:sz="0" w:space="0" w:color="auto"/>
        <w:bottom w:val="none" w:sz="0" w:space="0" w:color="auto"/>
        <w:right w:val="none" w:sz="0" w:space="0" w:color="auto"/>
      </w:divBdr>
      <w:divsChild>
        <w:div w:id="682903572">
          <w:marLeft w:val="0"/>
          <w:marRight w:val="0"/>
          <w:marTop w:val="0"/>
          <w:marBottom w:val="0"/>
          <w:divBdr>
            <w:top w:val="none" w:sz="0" w:space="0" w:color="auto"/>
            <w:left w:val="none" w:sz="0" w:space="0" w:color="auto"/>
            <w:bottom w:val="none" w:sz="0" w:space="0" w:color="auto"/>
            <w:right w:val="none" w:sz="0" w:space="0" w:color="auto"/>
          </w:divBdr>
        </w:div>
        <w:div w:id="1045104850">
          <w:marLeft w:val="0"/>
          <w:marRight w:val="0"/>
          <w:marTop w:val="0"/>
          <w:marBottom w:val="0"/>
          <w:divBdr>
            <w:top w:val="none" w:sz="0" w:space="0" w:color="auto"/>
            <w:left w:val="none" w:sz="0" w:space="0" w:color="auto"/>
            <w:bottom w:val="none" w:sz="0" w:space="0" w:color="auto"/>
            <w:right w:val="none" w:sz="0" w:space="0" w:color="auto"/>
          </w:divBdr>
          <w:divsChild>
            <w:div w:id="738283087">
              <w:marLeft w:val="0"/>
              <w:marRight w:val="0"/>
              <w:marTop w:val="0"/>
              <w:marBottom w:val="0"/>
              <w:divBdr>
                <w:top w:val="none" w:sz="0" w:space="0" w:color="auto"/>
                <w:left w:val="none" w:sz="0" w:space="0" w:color="auto"/>
                <w:bottom w:val="none" w:sz="0" w:space="0" w:color="auto"/>
                <w:right w:val="none" w:sz="0" w:space="0" w:color="auto"/>
              </w:divBdr>
            </w:div>
          </w:divsChild>
        </w:div>
        <w:div w:id="297152736">
          <w:marLeft w:val="0"/>
          <w:marRight w:val="0"/>
          <w:marTop w:val="0"/>
          <w:marBottom w:val="0"/>
          <w:divBdr>
            <w:top w:val="none" w:sz="0" w:space="0" w:color="auto"/>
            <w:left w:val="none" w:sz="0" w:space="0" w:color="auto"/>
            <w:bottom w:val="none" w:sz="0" w:space="0" w:color="auto"/>
            <w:right w:val="none" w:sz="0" w:space="0" w:color="auto"/>
          </w:divBdr>
          <w:divsChild>
            <w:div w:id="168089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901747">
      <w:bodyDiv w:val="1"/>
      <w:marLeft w:val="0"/>
      <w:marRight w:val="0"/>
      <w:marTop w:val="0"/>
      <w:marBottom w:val="0"/>
      <w:divBdr>
        <w:top w:val="none" w:sz="0" w:space="0" w:color="auto"/>
        <w:left w:val="none" w:sz="0" w:space="0" w:color="auto"/>
        <w:bottom w:val="none" w:sz="0" w:space="0" w:color="auto"/>
        <w:right w:val="none" w:sz="0" w:space="0" w:color="auto"/>
      </w:divBdr>
      <w:divsChild>
        <w:div w:id="1582256788">
          <w:marLeft w:val="0"/>
          <w:marRight w:val="0"/>
          <w:marTop w:val="0"/>
          <w:marBottom w:val="0"/>
          <w:divBdr>
            <w:top w:val="none" w:sz="0" w:space="0" w:color="auto"/>
            <w:left w:val="none" w:sz="0" w:space="0" w:color="auto"/>
            <w:bottom w:val="none" w:sz="0" w:space="0" w:color="auto"/>
            <w:right w:val="none" w:sz="0" w:space="0" w:color="auto"/>
          </w:divBdr>
        </w:div>
      </w:divsChild>
    </w:div>
    <w:div w:id="267660848">
      <w:bodyDiv w:val="1"/>
      <w:marLeft w:val="0"/>
      <w:marRight w:val="0"/>
      <w:marTop w:val="0"/>
      <w:marBottom w:val="0"/>
      <w:divBdr>
        <w:top w:val="none" w:sz="0" w:space="0" w:color="auto"/>
        <w:left w:val="none" w:sz="0" w:space="0" w:color="auto"/>
        <w:bottom w:val="none" w:sz="0" w:space="0" w:color="auto"/>
        <w:right w:val="none" w:sz="0" w:space="0" w:color="auto"/>
      </w:divBdr>
      <w:divsChild>
        <w:div w:id="3361144">
          <w:marLeft w:val="0"/>
          <w:marRight w:val="0"/>
          <w:marTop w:val="0"/>
          <w:marBottom w:val="0"/>
          <w:divBdr>
            <w:top w:val="none" w:sz="0" w:space="0" w:color="auto"/>
            <w:left w:val="none" w:sz="0" w:space="0" w:color="auto"/>
            <w:bottom w:val="none" w:sz="0" w:space="0" w:color="auto"/>
            <w:right w:val="none" w:sz="0" w:space="0" w:color="auto"/>
          </w:divBdr>
          <w:divsChild>
            <w:div w:id="1240336041">
              <w:marLeft w:val="0"/>
              <w:marRight w:val="0"/>
              <w:marTop w:val="0"/>
              <w:marBottom w:val="0"/>
              <w:divBdr>
                <w:top w:val="none" w:sz="0" w:space="0" w:color="auto"/>
                <w:left w:val="none" w:sz="0" w:space="0" w:color="auto"/>
                <w:bottom w:val="none" w:sz="0" w:space="0" w:color="auto"/>
                <w:right w:val="none" w:sz="0" w:space="0" w:color="auto"/>
              </w:divBdr>
            </w:div>
          </w:divsChild>
        </w:div>
        <w:div w:id="1792094235">
          <w:marLeft w:val="0"/>
          <w:marRight w:val="0"/>
          <w:marTop w:val="0"/>
          <w:marBottom w:val="0"/>
          <w:divBdr>
            <w:top w:val="none" w:sz="0" w:space="0" w:color="auto"/>
            <w:left w:val="none" w:sz="0" w:space="0" w:color="auto"/>
            <w:bottom w:val="none" w:sz="0" w:space="0" w:color="auto"/>
            <w:right w:val="none" w:sz="0" w:space="0" w:color="auto"/>
          </w:divBdr>
          <w:divsChild>
            <w:div w:id="140656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062106">
      <w:bodyDiv w:val="1"/>
      <w:marLeft w:val="0"/>
      <w:marRight w:val="0"/>
      <w:marTop w:val="0"/>
      <w:marBottom w:val="0"/>
      <w:divBdr>
        <w:top w:val="none" w:sz="0" w:space="0" w:color="auto"/>
        <w:left w:val="none" w:sz="0" w:space="0" w:color="auto"/>
        <w:bottom w:val="none" w:sz="0" w:space="0" w:color="auto"/>
        <w:right w:val="none" w:sz="0" w:space="0" w:color="auto"/>
      </w:divBdr>
      <w:divsChild>
        <w:div w:id="217475905">
          <w:marLeft w:val="0"/>
          <w:marRight w:val="0"/>
          <w:marTop w:val="0"/>
          <w:marBottom w:val="0"/>
          <w:divBdr>
            <w:top w:val="none" w:sz="0" w:space="0" w:color="auto"/>
            <w:left w:val="none" w:sz="0" w:space="0" w:color="auto"/>
            <w:bottom w:val="none" w:sz="0" w:space="0" w:color="auto"/>
            <w:right w:val="none" w:sz="0" w:space="0" w:color="auto"/>
          </w:divBdr>
        </w:div>
        <w:div w:id="1762137157">
          <w:marLeft w:val="0"/>
          <w:marRight w:val="0"/>
          <w:marTop w:val="0"/>
          <w:marBottom w:val="0"/>
          <w:divBdr>
            <w:top w:val="none" w:sz="0" w:space="0" w:color="auto"/>
            <w:left w:val="none" w:sz="0" w:space="0" w:color="auto"/>
            <w:bottom w:val="none" w:sz="0" w:space="0" w:color="auto"/>
            <w:right w:val="none" w:sz="0" w:space="0" w:color="auto"/>
          </w:divBdr>
          <w:divsChild>
            <w:div w:id="1729449712">
              <w:marLeft w:val="0"/>
              <w:marRight w:val="0"/>
              <w:marTop w:val="0"/>
              <w:marBottom w:val="0"/>
              <w:divBdr>
                <w:top w:val="none" w:sz="0" w:space="0" w:color="auto"/>
                <w:left w:val="none" w:sz="0" w:space="0" w:color="auto"/>
                <w:bottom w:val="none" w:sz="0" w:space="0" w:color="auto"/>
                <w:right w:val="none" w:sz="0" w:space="0" w:color="auto"/>
              </w:divBdr>
            </w:div>
          </w:divsChild>
        </w:div>
        <w:div w:id="1525708552">
          <w:marLeft w:val="0"/>
          <w:marRight w:val="0"/>
          <w:marTop w:val="0"/>
          <w:marBottom w:val="0"/>
          <w:divBdr>
            <w:top w:val="none" w:sz="0" w:space="0" w:color="auto"/>
            <w:left w:val="none" w:sz="0" w:space="0" w:color="auto"/>
            <w:bottom w:val="none" w:sz="0" w:space="0" w:color="auto"/>
            <w:right w:val="none" w:sz="0" w:space="0" w:color="auto"/>
          </w:divBdr>
          <w:divsChild>
            <w:div w:id="1602954842">
              <w:marLeft w:val="0"/>
              <w:marRight w:val="0"/>
              <w:marTop w:val="0"/>
              <w:marBottom w:val="0"/>
              <w:divBdr>
                <w:top w:val="none" w:sz="0" w:space="0" w:color="auto"/>
                <w:left w:val="none" w:sz="0" w:space="0" w:color="auto"/>
                <w:bottom w:val="none" w:sz="0" w:space="0" w:color="auto"/>
                <w:right w:val="none" w:sz="0" w:space="0" w:color="auto"/>
              </w:divBdr>
            </w:div>
          </w:divsChild>
        </w:div>
        <w:div w:id="947204237">
          <w:marLeft w:val="0"/>
          <w:marRight w:val="0"/>
          <w:marTop w:val="0"/>
          <w:marBottom w:val="0"/>
          <w:divBdr>
            <w:top w:val="none" w:sz="0" w:space="0" w:color="auto"/>
            <w:left w:val="none" w:sz="0" w:space="0" w:color="auto"/>
            <w:bottom w:val="none" w:sz="0" w:space="0" w:color="auto"/>
            <w:right w:val="none" w:sz="0" w:space="0" w:color="auto"/>
          </w:divBdr>
          <w:divsChild>
            <w:div w:id="162326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136950">
      <w:bodyDiv w:val="1"/>
      <w:marLeft w:val="0"/>
      <w:marRight w:val="0"/>
      <w:marTop w:val="0"/>
      <w:marBottom w:val="0"/>
      <w:divBdr>
        <w:top w:val="none" w:sz="0" w:space="0" w:color="auto"/>
        <w:left w:val="none" w:sz="0" w:space="0" w:color="auto"/>
        <w:bottom w:val="none" w:sz="0" w:space="0" w:color="auto"/>
        <w:right w:val="none" w:sz="0" w:space="0" w:color="auto"/>
      </w:divBdr>
      <w:divsChild>
        <w:div w:id="1382556685">
          <w:marLeft w:val="0"/>
          <w:marRight w:val="0"/>
          <w:marTop w:val="0"/>
          <w:marBottom w:val="0"/>
          <w:divBdr>
            <w:top w:val="none" w:sz="0" w:space="0" w:color="auto"/>
            <w:left w:val="none" w:sz="0" w:space="0" w:color="auto"/>
            <w:bottom w:val="none" w:sz="0" w:space="0" w:color="auto"/>
            <w:right w:val="none" w:sz="0" w:space="0" w:color="auto"/>
          </w:divBdr>
        </w:div>
        <w:div w:id="573052116">
          <w:marLeft w:val="0"/>
          <w:marRight w:val="0"/>
          <w:marTop w:val="0"/>
          <w:marBottom w:val="0"/>
          <w:divBdr>
            <w:top w:val="none" w:sz="0" w:space="0" w:color="auto"/>
            <w:left w:val="none" w:sz="0" w:space="0" w:color="auto"/>
            <w:bottom w:val="none" w:sz="0" w:space="0" w:color="auto"/>
            <w:right w:val="none" w:sz="0" w:space="0" w:color="auto"/>
          </w:divBdr>
          <w:divsChild>
            <w:div w:id="1137063804">
              <w:marLeft w:val="0"/>
              <w:marRight w:val="0"/>
              <w:marTop w:val="0"/>
              <w:marBottom w:val="0"/>
              <w:divBdr>
                <w:top w:val="none" w:sz="0" w:space="0" w:color="auto"/>
                <w:left w:val="none" w:sz="0" w:space="0" w:color="auto"/>
                <w:bottom w:val="none" w:sz="0" w:space="0" w:color="auto"/>
                <w:right w:val="none" w:sz="0" w:space="0" w:color="auto"/>
              </w:divBdr>
            </w:div>
          </w:divsChild>
        </w:div>
        <w:div w:id="848563343">
          <w:marLeft w:val="0"/>
          <w:marRight w:val="0"/>
          <w:marTop w:val="0"/>
          <w:marBottom w:val="0"/>
          <w:divBdr>
            <w:top w:val="none" w:sz="0" w:space="0" w:color="auto"/>
            <w:left w:val="none" w:sz="0" w:space="0" w:color="auto"/>
            <w:bottom w:val="none" w:sz="0" w:space="0" w:color="auto"/>
            <w:right w:val="none" w:sz="0" w:space="0" w:color="auto"/>
          </w:divBdr>
          <w:divsChild>
            <w:div w:id="967273371">
              <w:marLeft w:val="0"/>
              <w:marRight w:val="0"/>
              <w:marTop w:val="0"/>
              <w:marBottom w:val="0"/>
              <w:divBdr>
                <w:top w:val="none" w:sz="0" w:space="0" w:color="auto"/>
                <w:left w:val="none" w:sz="0" w:space="0" w:color="auto"/>
                <w:bottom w:val="none" w:sz="0" w:space="0" w:color="auto"/>
                <w:right w:val="none" w:sz="0" w:space="0" w:color="auto"/>
              </w:divBdr>
            </w:div>
          </w:divsChild>
        </w:div>
        <w:div w:id="1378427630">
          <w:marLeft w:val="0"/>
          <w:marRight w:val="0"/>
          <w:marTop w:val="0"/>
          <w:marBottom w:val="0"/>
          <w:divBdr>
            <w:top w:val="none" w:sz="0" w:space="0" w:color="auto"/>
            <w:left w:val="none" w:sz="0" w:space="0" w:color="auto"/>
            <w:bottom w:val="none" w:sz="0" w:space="0" w:color="auto"/>
            <w:right w:val="none" w:sz="0" w:space="0" w:color="auto"/>
          </w:divBdr>
        </w:div>
        <w:div w:id="400367939">
          <w:marLeft w:val="0"/>
          <w:marRight w:val="0"/>
          <w:marTop w:val="0"/>
          <w:marBottom w:val="0"/>
          <w:divBdr>
            <w:top w:val="none" w:sz="0" w:space="0" w:color="auto"/>
            <w:left w:val="none" w:sz="0" w:space="0" w:color="auto"/>
            <w:bottom w:val="none" w:sz="0" w:space="0" w:color="auto"/>
            <w:right w:val="none" w:sz="0" w:space="0" w:color="auto"/>
          </w:divBdr>
          <w:divsChild>
            <w:div w:id="1976568663">
              <w:marLeft w:val="0"/>
              <w:marRight w:val="0"/>
              <w:marTop w:val="0"/>
              <w:marBottom w:val="0"/>
              <w:divBdr>
                <w:top w:val="none" w:sz="0" w:space="0" w:color="auto"/>
                <w:left w:val="none" w:sz="0" w:space="0" w:color="auto"/>
                <w:bottom w:val="none" w:sz="0" w:space="0" w:color="auto"/>
                <w:right w:val="none" w:sz="0" w:space="0" w:color="auto"/>
              </w:divBdr>
            </w:div>
          </w:divsChild>
        </w:div>
        <w:div w:id="455484739">
          <w:marLeft w:val="0"/>
          <w:marRight w:val="0"/>
          <w:marTop w:val="0"/>
          <w:marBottom w:val="0"/>
          <w:divBdr>
            <w:top w:val="none" w:sz="0" w:space="0" w:color="auto"/>
            <w:left w:val="none" w:sz="0" w:space="0" w:color="auto"/>
            <w:bottom w:val="none" w:sz="0" w:space="0" w:color="auto"/>
            <w:right w:val="none" w:sz="0" w:space="0" w:color="auto"/>
          </w:divBdr>
        </w:div>
        <w:div w:id="1508792837">
          <w:marLeft w:val="0"/>
          <w:marRight w:val="0"/>
          <w:marTop w:val="0"/>
          <w:marBottom w:val="0"/>
          <w:divBdr>
            <w:top w:val="none" w:sz="0" w:space="0" w:color="auto"/>
            <w:left w:val="none" w:sz="0" w:space="0" w:color="auto"/>
            <w:bottom w:val="none" w:sz="0" w:space="0" w:color="auto"/>
            <w:right w:val="none" w:sz="0" w:space="0" w:color="auto"/>
          </w:divBdr>
          <w:divsChild>
            <w:div w:id="1855264985">
              <w:marLeft w:val="0"/>
              <w:marRight w:val="0"/>
              <w:marTop w:val="0"/>
              <w:marBottom w:val="0"/>
              <w:divBdr>
                <w:top w:val="none" w:sz="0" w:space="0" w:color="auto"/>
                <w:left w:val="none" w:sz="0" w:space="0" w:color="auto"/>
                <w:bottom w:val="none" w:sz="0" w:space="0" w:color="auto"/>
                <w:right w:val="none" w:sz="0" w:space="0" w:color="auto"/>
              </w:divBdr>
            </w:div>
          </w:divsChild>
        </w:div>
        <w:div w:id="430855101">
          <w:marLeft w:val="0"/>
          <w:marRight w:val="0"/>
          <w:marTop w:val="0"/>
          <w:marBottom w:val="0"/>
          <w:divBdr>
            <w:top w:val="none" w:sz="0" w:space="0" w:color="auto"/>
            <w:left w:val="none" w:sz="0" w:space="0" w:color="auto"/>
            <w:bottom w:val="none" w:sz="0" w:space="0" w:color="auto"/>
            <w:right w:val="none" w:sz="0" w:space="0" w:color="auto"/>
          </w:divBdr>
        </w:div>
      </w:divsChild>
    </w:div>
    <w:div w:id="837960806">
      <w:bodyDiv w:val="1"/>
      <w:marLeft w:val="0"/>
      <w:marRight w:val="0"/>
      <w:marTop w:val="0"/>
      <w:marBottom w:val="0"/>
      <w:divBdr>
        <w:top w:val="none" w:sz="0" w:space="0" w:color="auto"/>
        <w:left w:val="none" w:sz="0" w:space="0" w:color="auto"/>
        <w:bottom w:val="none" w:sz="0" w:space="0" w:color="auto"/>
        <w:right w:val="none" w:sz="0" w:space="0" w:color="auto"/>
      </w:divBdr>
    </w:div>
    <w:div w:id="934436204">
      <w:bodyDiv w:val="1"/>
      <w:marLeft w:val="0"/>
      <w:marRight w:val="0"/>
      <w:marTop w:val="0"/>
      <w:marBottom w:val="0"/>
      <w:divBdr>
        <w:top w:val="none" w:sz="0" w:space="0" w:color="auto"/>
        <w:left w:val="none" w:sz="0" w:space="0" w:color="auto"/>
        <w:bottom w:val="none" w:sz="0" w:space="0" w:color="auto"/>
        <w:right w:val="none" w:sz="0" w:space="0" w:color="auto"/>
      </w:divBdr>
      <w:divsChild>
        <w:div w:id="862594896">
          <w:marLeft w:val="0"/>
          <w:marRight w:val="0"/>
          <w:marTop w:val="0"/>
          <w:marBottom w:val="0"/>
          <w:divBdr>
            <w:top w:val="none" w:sz="0" w:space="0" w:color="auto"/>
            <w:left w:val="none" w:sz="0" w:space="0" w:color="auto"/>
            <w:bottom w:val="none" w:sz="0" w:space="0" w:color="auto"/>
            <w:right w:val="none" w:sz="0" w:space="0" w:color="auto"/>
          </w:divBdr>
          <w:divsChild>
            <w:div w:id="162287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803409">
      <w:bodyDiv w:val="1"/>
      <w:marLeft w:val="0"/>
      <w:marRight w:val="0"/>
      <w:marTop w:val="0"/>
      <w:marBottom w:val="0"/>
      <w:divBdr>
        <w:top w:val="none" w:sz="0" w:space="0" w:color="auto"/>
        <w:left w:val="none" w:sz="0" w:space="0" w:color="auto"/>
        <w:bottom w:val="none" w:sz="0" w:space="0" w:color="auto"/>
        <w:right w:val="none" w:sz="0" w:space="0" w:color="auto"/>
      </w:divBdr>
      <w:divsChild>
        <w:div w:id="872886254">
          <w:marLeft w:val="0"/>
          <w:marRight w:val="0"/>
          <w:marTop w:val="0"/>
          <w:marBottom w:val="0"/>
          <w:divBdr>
            <w:top w:val="none" w:sz="0" w:space="0" w:color="auto"/>
            <w:left w:val="none" w:sz="0" w:space="0" w:color="auto"/>
            <w:bottom w:val="none" w:sz="0" w:space="0" w:color="auto"/>
            <w:right w:val="none" w:sz="0" w:space="0" w:color="auto"/>
          </w:divBdr>
        </w:div>
        <w:div w:id="261913828">
          <w:marLeft w:val="0"/>
          <w:marRight w:val="0"/>
          <w:marTop w:val="0"/>
          <w:marBottom w:val="0"/>
          <w:divBdr>
            <w:top w:val="none" w:sz="0" w:space="0" w:color="auto"/>
            <w:left w:val="none" w:sz="0" w:space="0" w:color="auto"/>
            <w:bottom w:val="none" w:sz="0" w:space="0" w:color="auto"/>
            <w:right w:val="none" w:sz="0" w:space="0" w:color="auto"/>
          </w:divBdr>
          <w:divsChild>
            <w:div w:id="140316793">
              <w:marLeft w:val="0"/>
              <w:marRight w:val="0"/>
              <w:marTop w:val="0"/>
              <w:marBottom w:val="0"/>
              <w:divBdr>
                <w:top w:val="none" w:sz="0" w:space="0" w:color="auto"/>
                <w:left w:val="none" w:sz="0" w:space="0" w:color="auto"/>
                <w:bottom w:val="none" w:sz="0" w:space="0" w:color="auto"/>
                <w:right w:val="none" w:sz="0" w:space="0" w:color="auto"/>
              </w:divBdr>
            </w:div>
          </w:divsChild>
        </w:div>
        <w:div w:id="1948803185">
          <w:marLeft w:val="0"/>
          <w:marRight w:val="0"/>
          <w:marTop w:val="0"/>
          <w:marBottom w:val="0"/>
          <w:divBdr>
            <w:top w:val="none" w:sz="0" w:space="0" w:color="auto"/>
            <w:left w:val="none" w:sz="0" w:space="0" w:color="auto"/>
            <w:bottom w:val="none" w:sz="0" w:space="0" w:color="auto"/>
            <w:right w:val="none" w:sz="0" w:space="0" w:color="auto"/>
          </w:divBdr>
          <w:divsChild>
            <w:div w:id="1694261444">
              <w:marLeft w:val="0"/>
              <w:marRight w:val="0"/>
              <w:marTop w:val="0"/>
              <w:marBottom w:val="0"/>
              <w:divBdr>
                <w:top w:val="none" w:sz="0" w:space="0" w:color="auto"/>
                <w:left w:val="none" w:sz="0" w:space="0" w:color="auto"/>
                <w:bottom w:val="none" w:sz="0" w:space="0" w:color="auto"/>
                <w:right w:val="none" w:sz="0" w:space="0" w:color="auto"/>
              </w:divBdr>
            </w:div>
          </w:divsChild>
        </w:div>
        <w:div w:id="1424037147">
          <w:marLeft w:val="0"/>
          <w:marRight w:val="0"/>
          <w:marTop w:val="0"/>
          <w:marBottom w:val="0"/>
          <w:divBdr>
            <w:top w:val="none" w:sz="0" w:space="0" w:color="auto"/>
            <w:left w:val="none" w:sz="0" w:space="0" w:color="auto"/>
            <w:bottom w:val="none" w:sz="0" w:space="0" w:color="auto"/>
            <w:right w:val="none" w:sz="0" w:space="0" w:color="auto"/>
          </w:divBdr>
          <w:divsChild>
            <w:div w:id="1579747928">
              <w:marLeft w:val="0"/>
              <w:marRight w:val="0"/>
              <w:marTop w:val="0"/>
              <w:marBottom w:val="0"/>
              <w:divBdr>
                <w:top w:val="none" w:sz="0" w:space="0" w:color="auto"/>
                <w:left w:val="none" w:sz="0" w:space="0" w:color="auto"/>
                <w:bottom w:val="none" w:sz="0" w:space="0" w:color="auto"/>
                <w:right w:val="none" w:sz="0" w:space="0" w:color="auto"/>
              </w:divBdr>
            </w:div>
          </w:divsChild>
        </w:div>
        <w:div w:id="1099594999">
          <w:marLeft w:val="0"/>
          <w:marRight w:val="0"/>
          <w:marTop w:val="0"/>
          <w:marBottom w:val="0"/>
          <w:divBdr>
            <w:top w:val="none" w:sz="0" w:space="0" w:color="auto"/>
            <w:left w:val="none" w:sz="0" w:space="0" w:color="auto"/>
            <w:bottom w:val="none" w:sz="0" w:space="0" w:color="auto"/>
            <w:right w:val="none" w:sz="0" w:space="0" w:color="auto"/>
          </w:divBdr>
        </w:div>
        <w:div w:id="967591224">
          <w:marLeft w:val="0"/>
          <w:marRight w:val="0"/>
          <w:marTop w:val="0"/>
          <w:marBottom w:val="0"/>
          <w:divBdr>
            <w:top w:val="none" w:sz="0" w:space="0" w:color="auto"/>
            <w:left w:val="none" w:sz="0" w:space="0" w:color="auto"/>
            <w:bottom w:val="none" w:sz="0" w:space="0" w:color="auto"/>
            <w:right w:val="none" w:sz="0" w:space="0" w:color="auto"/>
          </w:divBdr>
          <w:divsChild>
            <w:div w:id="864026759">
              <w:marLeft w:val="0"/>
              <w:marRight w:val="0"/>
              <w:marTop w:val="0"/>
              <w:marBottom w:val="0"/>
              <w:divBdr>
                <w:top w:val="none" w:sz="0" w:space="0" w:color="auto"/>
                <w:left w:val="none" w:sz="0" w:space="0" w:color="auto"/>
                <w:bottom w:val="none" w:sz="0" w:space="0" w:color="auto"/>
                <w:right w:val="none" w:sz="0" w:space="0" w:color="auto"/>
              </w:divBdr>
            </w:div>
          </w:divsChild>
        </w:div>
        <w:div w:id="11878324">
          <w:marLeft w:val="0"/>
          <w:marRight w:val="0"/>
          <w:marTop w:val="0"/>
          <w:marBottom w:val="0"/>
          <w:divBdr>
            <w:top w:val="none" w:sz="0" w:space="0" w:color="auto"/>
            <w:left w:val="none" w:sz="0" w:space="0" w:color="auto"/>
            <w:bottom w:val="none" w:sz="0" w:space="0" w:color="auto"/>
            <w:right w:val="none" w:sz="0" w:space="0" w:color="auto"/>
          </w:divBdr>
          <w:divsChild>
            <w:div w:id="189346392">
              <w:marLeft w:val="0"/>
              <w:marRight w:val="0"/>
              <w:marTop w:val="0"/>
              <w:marBottom w:val="0"/>
              <w:divBdr>
                <w:top w:val="none" w:sz="0" w:space="0" w:color="auto"/>
                <w:left w:val="none" w:sz="0" w:space="0" w:color="auto"/>
                <w:bottom w:val="none" w:sz="0" w:space="0" w:color="auto"/>
                <w:right w:val="none" w:sz="0" w:space="0" w:color="auto"/>
              </w:divBdr>
            </w:div>
          </w:divsChild>
        </w:div>
        <w:div w:id="520626707">
          <w:marLeft w:val="0"/>
          <w:marRight w:val="0"/>
          <w:marTop w:val="0"/>
          <w:marBottom w:val="0"/>
          <w:divBdr>
            <w:top w:val="none" w:sz="0" w:space="0" w:color="auto"/>
            <w:left w:val="none" w:sz="0" w:space="0" w:color="auto"/>
            <w:bottom w:val="none" w:sz="0" w:space="0" w:color="auto"/>
            <w:right w:val="none" w:sz="0" w:space="0" w:color="auto"/>
          </w:divBdr>
          <w:divsChild>
            <w:div w:id="175875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153481">
      <w:bodyDiv w:val="1"/>
      <w:marLeft w:val="0"/>
      <w:marRight w:val="0"/>
      <w:marTop w:val="0"/>
      <w:marBottom w:val="0"/>
      <w:divBdr>
        <w:top w:val="none" w:sz="0" w:space="0" w:color="auto"/>
        <w:left w:val="none" w:sz="0" w:space="0" w:color="auto"/>
        <w:bottom w:val="none" w:sz="0" w:space="0" w:color="auto"/>
        <w:right w:val="none" w:sz="0" w:space="0" w:color="auto"/>
      </w:divBdr>
      <w:divsChild>
        <w:div w:id="555314064">
          <w:marLeft w:val="0"/>
          <w:marRight w:val="0"/>
          <w:marTop w:val="0"/>
          <w:marBottom w:val="0"/>
          <w:divBdr>
            <w:top w:val="none" w:sz="0" w:space="0" w:color="auto"/>
            <w:left w:val="none" w:sz="0" w:space="0" w:color="auto"/>
            <w:bottom w:val="none" w:sz="0" w:space="0" w:color="auto"/>
            <w:right w:val="none" w:sz="0" w:space="0" w:color="auto"/>
          </w:divBdr>
        </w:div>
        <w:div w:id="348261318">
          <w:marLeft w:val="0"/>
          <w:marRight w:val="0"/>
          <w:marTop w:val="0"/>
          <w:marBottom w:val="0"/>
          <w:divBdr>
            <w:top w:val="none" w:sz="0" w:space="0" w:color="auto"/>
            <w:left w:val="none" w:sz="0" w:space="0" w:color="auto"/>
            <w:bottom w:val="none" w:sz="0" w:space="0" w:color="auto"/>
            <w:right w:val="none" w:sz="0" w:space="0" w:color="auto"/>
          </w:divBdr>
          <w:divsChild>
            <w:div w:id="42952635">
              <w:marLeft w:val="0"/>
              <w:marRight w:val="0"/>
              <w:marTop w:val="0"/>
              <w:marBottom w:val="0"/>
              <w:divBdr>
                <w:top w:val="none" w:sz="0" w:space="0" w:color="auto"/>
                <w:left w:val="none" w:sz="0" w:space="0" w:color="auto"/>
                <w:bottom w:val="none" w:sz="0" w:space="0" w:color="auto"/>
                <w:right w:val="none" w:sz="0" w:space="0" w:color="auto"/>
              </w:divBdr>
            </w:div>
          </w:divsChild>
        </w:div>
        <w:div w:id="296496249">
          <w:marLeft w:val="0"/>
          <w:marRight w:val="0"/>
          <w:marTop w:val="0"/>
          <w:marBottom w:val="0"/>
          <w:divBdr>
            <w:top w:val="none" w:sz="0" w:space="0" w:color="auto"/>
            <w:left w:val="none" w:sz="0" w:space="0" w:color="auto"/>
            <w:bottom w:val="none" w:sz="0" w:space="0" w:color="auto"/>
            <w:right w:val="none" w:sz="0" w:space="0" w:color="auto"/>
          </w:divBdr>
          <w:divsChild>
            <w:div w:id="6990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360175">
      <w:bodyDiv w:val="1"/>
      <w:marLeft w:val="0"/>
      <w:marRight w:val="0"/>
      <w:marTop w:val="0"/>
      <w:marBottom w:val="0"/>
      <w:divBdr>
        <w:top w:val="none" w:sz="0" w:space="0" w:color="auto"/>
        <w:left w:val="none" w:sz="0" w:space="0" w:color="auto"/>
        <w:bottom w:val="none" w:sz="0" w:space="0" w:color="auto"/>
        <w:right w:val="none" w:sz="0" w:space="0" w:color="auto"/>
      </w:divBdr>
    </w:div>
    <w:div w:id="1485582275">
      <w:bodyDiv w:val="1"/>
      <w:marLeft w:val="0"/>
      <w:marRight w:val="0"/>
      <w:marTop w:val="0"/>
      <w:marBottom w:val="0"/>
      <w:divBdr>
        <w:top w:val="none" w:sz="0" w:space="0" w:color="auto"/>
        <w:left w:val="none" w:sz="0" w:space="0" w:color="auto"/>
        <w:bottom w:val="none" w:sz="0" w:space="0" w:color="auto"/>
        <w:right w:val="none" w:sz="0" w:space="0" w:color="auto"/>
      </w:divBdr>
      <w:divsChild>
        <w:div w:id="369959026">
          <w:marLeft w:val="0"/>
          <w:marRight w:val="0"/>
          <w:marTop w:val="0"/>
          <w:marBottom w:val="0"/>
          <w:divBdr>
            <w:top w:val="none" w:sz="0" w:space="0" w:color="auto"/>
            <w:left w:val="none" w:sz="0" w:space="0" w:color="auto"/>
            <w:bottom w:val="none" w:sz="0" w:space="0" w:color="auto"/>
            <w:right w:val="none" w:sz="0" w:space="0" w:color="auto"/>
          </w:divBdr>
          <w:divsChild>
            <w:div w:id="995376713">
              <w:marLeft w:val="0"/>
              <w:marRight w:val="0"/>
              <w:marTop w:val="0"/>
              <w:marBottom w:val="0"/>
              <w:divBdr>
                <w:top w:val="none" w:sz="0" w:space="0" w:color="auto"/>
                <w:left w:val="none" w:sz="0" w:space="0" w:color="auto"/>
                <w:bottom w:val="none" w:sz="0" w:space="0" w:color="auto"/>
                <w:right w:val="none" w:sz="0" w:space="0" w:color="auto"/>
              </w:divBdr>
            </w:div>
          </w:divsChild>
        </w:div>
        <w:div w:id="889610599">
          <w:marLeft w:val="0"/>
          <w:marRight w:val="0"/>
          <w:marTop w:val="0"/>
          <w:marBottom w:val="0"/>
          <w:divBdr>
            <w:top w:val="none" w:sz="0" w:space="0" w:color="auto"/>
            <w:left w:val="none" w:sz="0" w:space="0" w:color="auto"/>
            <w:bottom w:val="none" w:sz="0" w:space="0" w:color="auto"/>
            <w:right w:val="none" w:sz="0" w:space="0" w:color="auto"/>
          </w:divBdr>
          <w:divsChild>
            <w:div w:id="837385309">
              <w:marLeft w:val="0"/>
              <w:marRight w:val="0"/>
              <w:marTop w:val="0"/>
              <w:marBottom w:val="0"/>
              <w:divBdr>
                <w:top w:val="none" w:sz="0" w:space="0" w:color="auto"/>
                <w:left w:val="none" w:sz="0" w:space="0" w:color="auto"/>
                <w:bottom w:val="none" w:sz="0" w:space="0" w:color="auto"/>
                <w:right w:val="none" w:sz="0" w:space="0" w:color="auto"/>
              </w:divBdr>
            </w:div>
          </w:divsChild>
        </w:div>
        <w:div w:id="948240620">
          <w:marLeft w:val="0"/>
          <w:marRight w:val="0"/>
          <w:marTop w:val="0"/>
          <w:marBottom w:val="0"/>
          <w:divBdr>
            <w:top w:val="none" w:sz="0" w:space="0" w:color="auto"/>
            <w:left w:val="none" w:sz="0" w:space="0" w:color="auto"/>
            <w:bottom w:val="none" w:sz="0" w:space="0" w:color="auto"/>
            <w:right w:val="none" w:sz="0" w:space="0" w:color="auto"/>
          </w:divBdr>
          <w:divsChild>
            <w:div w:id="106892774">
              <w:marLeft w:val="0"/>
              <w:marRight w:val="0"/>
              <w:marTop w:val="0"/>
              <w:marBottom w:val="0"/>
              <w:divBdr>
                <w:top w:val="none" w:sz="0" w:space="0" w:color="auto"/>
                <w:left w:val="none" w:sz="0" w:space="0" w:color="auto"/>
                <w:bottom w:val="none" w:sz="0" w:space="0" w:color="auto"/>
                <w:right w:val="none" w:sz="0" w:space="0" w:color="auto"/>
              </w:divBdr>
            </w:div>
          </w:divsChild>
        </w:div>
        <w:div w:id="1483498248">
          <w:marLeft w:val="0"/>
          <w:marRight w:val="0"/>
          <w:marTop w:val="0"/>
          <w:marBottom w:val="0"/>
          <w:divBdr>
            <w:top w:val="none" w:sz="0" w:space="0" w:color="auto"/>
            <w:left w:val="none" w:sz="0" w:space="0" w:color="auto"/>
            <w:bottom w:val="none" w:sz="0" w:space="0" w:color="auto"/>
            <w:right w:val="none" w:sz="0" w:space="0" w:color="auto"/>
          </w:divBdr>
        </w:div>
      </w:divsChild>
    </w:div>
    <w:div w:id="1651135930">
      <w:bodyDiv w:val="1"/>
      <w:marLeft w:val="0"/>
      <w:marRight w:val="0"/>
      <w:marTop w:val="0"/>
      <w:marBottom w:val="0"/>
      <w:divBdr>
        <w:top w:val="none" w:sz="0" w:space="0" w:color="auto"/>
        <w:left w:val="none" w:sz="0" w:space="0" w:color="auto"/>
        <w:bottom w:val="none" w:sz="0" w:space="0" w:color="auto"/>
        <w:right w:val="none" w:sz="0" w:space="0" w:color="auto"/>
      </w:divBdr>
      <w:divsChild>
        <w:div w:id="1090080866">
          <w:marLeft w:val="0"/>
          <w:marRight w:val="0"/>
          <w:marTop w:val="0"/>
          <w:marBottom w:val="0"/>
          <w:divBdr>
            <w:top w:val="none" w:sz="0" w:space="0" w:color="auto"/>
            <w:left w:val="none" w:sz="0" w:space="0" w:color="auto"/>
            <w:bottom w:val="none" w:sz="0" w:space="0" w:color="auto"/>
            <w:right w:val="none" w:sz="0" w:space="0" w:color="auto"/>
          </w:divBdr>
          <w:divsChild>
            <w:div w:id="406267415">
              <w:marLeft w:val="0"/>
              <w:marRight w:val="0"/>
              <w:marTop w:val="0"/>
              <w:marBottom w:val="0"/>
              <w:divBdr>
                <w:top w:val="none" w:sz="0" w:space="0" w:color="auto"/>
                <w:left w:val="none" w:sz="0" w:space="0" w:color="auto"/>
                <w:bottom w:val="none" w:sz="0" w:space="0" w:color="auto"/>
                <w:right w:val="none" w:sz="0" w:space="0" w:color="auto"/>
              </w:divBdr>
            </w:div>
          </w:divsChild>
        </w:div>
        <w:div w:id="1086152652">
          <w:marLeft w:val="0"/>
          <w:marRight w:val="0"/>
          <w:marTop w:val="0"/>
          <w:marBottom w:val="0"/>
          <w:divBdr>
            <w:top w:val="none" w:sz="0" w:space="0" w:color="auto"/>
            <w:left w:val="none" w:sz="0" w:space="0" w:color="auto"/>
            <w:bottom w:val="none" w:sz="0" w:space="0" w:color="auto"/>
            <w:right w:val="none" w:sz="0" w:space="0" w:color="auto"/>
          </w:divBdr>
          <w:divsChild>
            <w:div w:id="895969773">
              <w:marLeft w:val="0"/>
              <w:marRight w:val="0"/>
              <w:marTop w:val="0"/>
              <w:marBottom w:val="0"/>
              <w:divBdr>
                <w:top w:val="none" w:sz="0" w:space="0" w:color="auto"/>
                <w:left w:val="none" w:sz="0" w:space="0" w:color="auto"/>
                <w:bottom w:val="none" w:sz="0" w:space="0" w:color="auto"/>
                <w:right w:val="none" w:sz="0" w:space="0" w:color="auto"/>
              </w:divBdr>
            </w:div>
          </w:divsChild>
        </w:div>
        <w:div w:id="509296046">
          <w:marLeft w:val="0"/>
          <w:marRight w:val="0"/>
          <w:marTop w:val="0"/>
          <w:marBottom w:val="0"/>
          <w:divBdr>
            <w:top w:val="none" w:sz="0" w:space="0" w:color="auto"/>
            <w:left w:val="none" w:sz="0" w:space="0" w:color="auto"/>
            <w:bottom w:val="none" w:sz="0" w:space="0" w:color="auto"/>
            <w:right w:val="none" w:sz="0" w:space="0" w:color="auto"/>
          </w:divBdr>
          <w:divsChild>
            <w:div w:id="164195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22415">
      <w:bodyDiv w:val="1"/>
      <w:marLeft w:val="0"/>
      <w:marRight w:val="0"/>
      <w:marTop w:val="0"/>
      <w:marBottom w:val="0"/>
      <w:divBdr>
        <w:top w:val="none" w:sz="0" w:space="0" w:color="auto"/>
        <w:left w:val="none" w:sz="0" w:space="0" w:color="auto"/>
        <w:bottom w:val="none" w:sz="0" w:space="0" w:color="auto"/>
        <w:right w:val="none" w:sz="0" w:space="0" w:color="auto"/>
      </w:divBdr>
      <w:divsChild>
        <w:div w:id="1943996237">
          <w:marLeft w:val="0"/>
          <w:marRight w:val="0"/>
          <w:marTop w:val="0"/>
          <w:marBottom w:val="0"/>
          <w:divBdr>
            <w:top w:val="none" w:sz="0" w:space="0" w:color="auto"/>
            <w:left w:val="none" w:sz="0" w:space="0" w:color="auto"/>
            <w:bottom w:val="none" w:sz="0" w:space="0" w:color="auto"/>
            <w:right w:val="none" w:sz="0" w:space="0" w:color="auto"/>
          </w:divBdr>
        </w:div>
        <w:div w:id="1269656155">
          <w:marLeft w:val="0"/>
          <w:marRight w:val="0"/>
          <w:marTop w:val="0"/>
          <w:marBottom w:val="0"/>
          <w:divBdr>
            <w:top w:val="none" w:sz="0" w:space="0" w:color="auto"/>
            <w:left w:val="none" w:sz="0" w:space="0" w:color="auto"/>
            <w:bottom w:val="none" w:sz="0" w:space="0" w:color="auto"/>
            <w:right w:val="none" w:sz="0" w:space="0" w:color="auto"/>
          </w:divBdr>
          <w:divsChild>
            <w:div w:id="830756128">
              <w:marLeft w:val="0"/>
              <w:marRight w:val="0"/>
              <w:marTop w:val="0"/>
              <w:marBottom w:val="0"/>
              <w:divBdr>
                <w:top w:val="none" w:sz="0" w:space="0" w:color="auto"/>
                <w:left w:val="none" w:sz="0" w:space="0" w:color="auto"/>
                <w:bottom w:val="none" w:sz="0" w:space="0" w:color="auto"/>
                <w:right w:val="none" w:sz="0" w:space="0" w:color="auto"/>
              </w:divBdr>
            </w:div>
          </w:divsChild>
        </w:div>
        <w:div w:id="161315179">
          <w:marLeft w:val="0"/>
          <w:marRight w:val="0"/>
          <w:marTop w:val="0"/>
          <w:marBottom w:val="0"/>
          <w:divBdr>
            <w:top w:val="none" w:sz="0" w:space="0" w:color="auto"/>
            <w:left w:val="none" w:sz="0" w:space="0" w:color="auto"/>
            <w:bottom w:val="none" w:sz="0" w:space="0" w:color="auto"/>
            <w:right w:val="none" w:sz="0" w:space="0" w:color="auto"/>
          </w:divBdr>
          <w:divsChild>
            <w:div w:id="1723408079">
              <w:marLeft w:val="0"/>
              <w:marRight w:val="0"/>
              <w:marTop w:val="0"/>
              <w:marBottom w:val="0"/>
              <w:divBdr>
                <w:top w:val="none" w:sz="0" w:space="0" w:color="auto"/>
                <w:left w:val="none" w:sz="0" w:space="0" w:color="auto"/>
                <w:bottom w:val="none" w:sz="0" w:space="0" w:color="auto"/>
                <w:right w:val="none" w:sz="0" w:space="0" w:color="auto"/>
              </w:divBdr>
            </w:div>
          </w:divsChild>
        </w:div>
        <w:div w:id="1986623269">
          <w:marLeft w:val="0"/>
          <w:marRight w:val="0"/>
          <w:marTop w:val="0"/>
          <w:marBottom w:val="0"/>
          <w:divBdr>
            <w:top w:val="none" w:sz="0" w:space="0" w:color="auto"/>
            <w:left w:val="none" w:sz="0" w:space="0" w:color="auto"/>
            <w:bottom w:val="none" w:sz="0" w:space="0" w:color="auto"/>
            <w:right w:val="none" w:sz="0" w:space="0" w:color="auto"/>
          </w:divBdr>
          <w:divsChild>
            <w:div w:id="2102793057">
              <w:marLeft w:val="0"/>
              <w:marRight w:val="0"/>
              <w:marTop w:val="0"/>
              <w:marBottom w:val="0"/>
              <w:divBdr>
                <w:top w:val="none" w:sz="0" w:space="0" w:color="auto"/>
                <w:left w:val="none" w:sz="0" w:space="0" w:color="auto"/>
                <w:bottom w:val="none" w:sz="0" w:space="0" w:color="auto"/>
                <w:right w:val="none" w:sz="0" w:space="0" w:color="auto"/>
              </w:divBdr>
            </w:div>
          </w:divsChild>
        </w:div>
        <w:div w:id="752969965">
          <w:marLeft w:val="0"/>
          <w:marRight w:val="0"/>
          <w:marTop w:val="0"/>
          <w:marBottom w:val="0"/>
          <w:divBdr>
            <w:top w:val="none" w:sz="0" w:space="0" w:color="auto"/>
            <w:left w:val="none" w:sz="0" w:space="0" w:color="auto"/>
            <w:bottom w:val="none" w:sz="0" w:space="0" w:color="auto"/>
            <w:right w:val="none" w:sz="0" w:space="0" w:color="auto"/>
          </w:divBdr>
          <w:divsChild>
            <w:div w:id="118968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483387">
      <w:bodyDiv w:val="1"/>
      <w:marLeft w:val="0"/>
      <w:marRight w:val="0"/>
      <w:marTop w:val="0"/>
      <w:marBottom w:val="0"/>
      <w:divBdr>
        <w:top w:val="none" w:sz="0" w:space="0" w:color="auto"/>
        <w:left w:val="none" w:sz="0" w:space="0" w:color="auto"/>
        <w:bottom w:val="none" w:sz="0" w:space="0" w:color="auto"/>
        <w:right w:val="none" w:sz="0" w:space="0" w:color="auto"/>
      </w:divBdr>
      <w:divsChild>
        <w:div w:id="473303802">
          <w:marLeft w:val="0"/>
          <w:marRight w:val="0"/>
          <w:marTop w:val="0"/>
          <w:marBottom w:val="0"/>
          <w:divBdr>
            <w:top w:val="none" w:sz="0" w:space="0" w:color="auto"/>
            <w:left w:val="none" w:sz="0" w:space="0" w:color="auto"/>
            <w:bottom w:val="none" w:sz="0" w:space="0" w:color="auto"/>
            <w:right w:val="none" w:sz="0" w:space="0" w:color="auto"/>
          </w:divBdr>
          <w:divsChild>
            <w:div w:id="705300031">
              <w:marLeft w:val="0"/>
              <w:marRight w:val="0"/>
              <w:marTop w:val="0"/>
              <w:marBottom w:val="0"/>
              <w:divBdr>
                <w:top w:val="none" w:sz="0" w:space="0" w:color="auto"/>
                <w:left w:val="none" w:sz="0" w:space="0" w:color="auto"/>
                <w:bottom w:val="none" w:sz="0" w:space="0" w:color="auto"/>
                <w:right w:val="none" w:sz="0" w:space="0" w:color="auto"/>
              </w:divBdr>
            </w:div>
          </w:divsChild>
        </w:div>
        <w:div w:id="1356615805">
          <w:marLeft w:val="0"/>
          <w:marRight w:val="0"/>
          <w:marTop w:val="0"/>
          <w:marBottom w:val="0"/>
          <w:divBdr>
            <w:top w:val="none" w:sz="0" w:space="0" w:color="auto"/>
            <w:left w:val="none" w:sz="0" w:space="0" w:color="auto"/>
            <w:bottom w:val="none" w:sz="0" w:space="0" w:color="auto"/>
            <w:right w:val="none" w:sz="0" w:space="0" w:color="auto"/>
          </w:divBdr>
          <w:divsChild>
            <w:div w:id="1354958170">
              <w:marLeft w:val="0"/>
              <w:marRight w:val="0"/>
              <w:marTop w:val="0"/>
              <w:marBottom w:val="0"/>
              <w:divBdr>
                <w:top w:val="none" w:sz="0" w:space="0" w:color="auto"/>
                <w:left w:val="none" w:sz="0" w:space="0" w:color="auto"/>
                <w:bottom w:val="none" w:sz="0" w:space="0" w:color="auto"/>
                <w:right w:val="none" w:sz="0" w:space="0" w:color="auto"/>
              </w:divBdr>
            </w:div>
          </w:divsChild>
        </w:div>
        <w:div w:id="839470845">
          <w:marLeft w:val="0"/>
          <w:marRight w:val="0"/>
          <w:marTop w:val="0"/>
          <w:marBottom w:val="0"/>
          <w:divBdr>
            <w:top w:val="none" w:sz="0" w:space="0" w:color="auto"/>
            <w:left w:val="none" w:sz="0" w:space="0" w:color="auto"/>
            <w:bottom w:val="none" w:sz="0" w:space="0" w:color="auto"/>
            <w:right w:val="none" w:sz="0" w:space="0" w:color="auto"/>
          </w:divBdr>
          <w:divsChild>
            <w:div w:id="2027094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474502">
      <w:bodyDiv w:val="1"/>
      <w:marLeft w:val="0"/>
      <w:marRight w:val="0"/>
      <w:marTop w:val="0"/>
      <w:marBottom w:val="0"/>
      <w:divBdr>
        <w:top w:val="none" w:sz="0" w:space="0" w:color="auto"/>
        <w:left w:val="none" w:sz="0" w:space="0" w:color="auto"/>
        <w:bottom w:val="none" w:sz="0" w:space="0" w:color="auto"/>
        <w:right w:val="none" w:sz="0" w:space="0" w:color="auto"/>
      </w:divBdr>
      <w:divsChild>
        <w:div w:id="19625284">
          <w:marLeft w:val="0"/>
          <w:marRight w:val="0"/>
          <w:marTop w:val="0"/>
          <w:marBottom w:val="0"/>
          <w:divBdr>
            <w:top w:val="none" w:sz="0" w:space="0" w:color="auto"/>
            <w:left w:val="none" w:sz="0" w:space="0" w:color="auto"/>
            <w:bottom w:val="none" w:sz="0" w:space="0" w:color="auto"/>
            <w:right w:val="none" w:sz="0" w:space="0" w:color="auto"/>
          </w:divBdr>
          <w:divsChild>
            <w:div w:id="43062240">
              <w:marLeft w:val="0"/>
              <w:marRight w:val="0"/>
              <w:marTop w:val="0"/>
              <w:marBottom w:val="0"/>
              <w:divBdr>
                <w:top w:val="none" w:sz="0" w:space="0" w:color="auto"/>
                <w:left w:val="none" w:sz="0" w:space="0" w:color="auto"/>
                <w:bottom w:val="none" w:sz="0" w:space="0" w:color="auto"/>
                <w:right w:val="none" w:sz="0" w:space="0" w:color="auto"/>
              </w:divBdr>
            </w:div>
          </w:divsChild>
        </w:div>
        <w:div w:id="407993931">
          <w:marLeft w:val="0"/>
          <w:marRight w:val="0"/>
          <w:marTop w:val="0"/>
          <w:marBottom w:val="0"/>
          <w:divBdr>
            <w:top w:val="none" w:sz="0" w:space="0" w:color="auto"/>
            <w:left w:val="none" w:sz="0" w:space="0" w:color="auto"/>
            <w:bottom w:val="none" w:sz="0" w:space="0" w:color="auto"/>
            <w:right w:val="none" w:sz="0" w:space="0" w:color="auto"/>
          </w:divBdr>
          <w:divsChild>
            <w:div w:id="525750698">
              <w:marLeft w:val="0"/>
              <w:marRight w:val="0"/>
              <w:marTop w:val="0"/>
              <w:marBottom w:val="0"/>
              <w:divBdr>
                <w:top w:val="none" w:sz="0" w:space="0" w:color="auto"/>
                <w:left w:val="none" w:sz="0" w:space="0" w:color="auto"/>
                <w:bottom w:val="none" w:sz="0" w:space="0" w:color="auto"/>
                <w:right w:val="none" w:sz="0" w:space="0" w:color="auto"/>
              </w:divBdr>
            </w:div>
          </w:divsChild>
        </w:div>
        <w:div w:id="599458011">
          <w:marLeft w:val="0"/>
          <w:marRight w:val="0"/>
          <w:marTop w:val="0"/>
          <w:marBottom w:val="0"/>
          <w:divBdr>
            <w:top w:val="none" w:sz="0" w:space="0" w:color="auto"/>
            <w:left w:val="none" w:sz="0" w:space="0" w:color="auto"/>
            <w:bottom w:val="none" w:sz="0" w:space="0" w:color="auto"/>
            <w:right w:val="none" w:sz="0" w:space="0" w:color="auto"/>
          </w:divBdr>
          <w:divsChild>
            <w:div w:id="32879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789527">
      <w:bodyDiv w:val="1"/>
      <w:marLeft w:val="0"/>
      <w:marRight w:val="0"/>
      <w:marTop w:val="0"/>
      <w:marBottom w:val="0"/>
      <w:divBdr>
        <w:top w:val="none" w:sz="0" w:space="0" w:color="auto"/>
        <w:left w:val="none" w:sz="0" w:space="0" w:color="auto"/>
        <w:bottom w:val="none" w:sz="0" w:space="0" w:color="auto"/>
        <w:right w:val="none" w:sz="0" w:space="0" w:color="auto"/>
      </w:divBdr>
      <w:divsChild>
        <w:div w:id="1300308981">
          <w:marLeft w:val="0"/>
          <w:marRight w:val="0"/>
          <w:marTop w:val="0"/>
          <w:marBottom w:val="0"/>
          <w:divBdr>
            <w:top w:val="none" w:sz="0" w:space="0" w:color="auto"/>
            <w:left w:val="none" w:sz="0" w:space="0" w:color="auto"/>
            <w:bottom w:val="none" w:sz="0" w:space="0" w:color="auto"/>
            <w:right w:val="none" w:sz="0" w:space="0" w:color="auto"/>
          </w:divBdr>
        </w:div>
        <w:div w:id="366759456">
          <w:marLeft w:val="0"/>
          <w:marRight w:val="0"/>
          <w:marTop w:val="0"/>
          <w:marBottom w:val="0"/>
          <w:divBdr>
            <w:top w:val="none" w:sz="0" w:space="0" w:color="auto"/>
            <w:left w:val="none" w:sz="0" w:space="0" w:color="auto"/>
            <w:bottom w:val="none" w:sz="0" w:space="0" w:color="auto"/>
            <w:right w:val="none" w:sz="0" w:space="0" w:color="auto"/>
          </w:divBdr>
          <w:divsChild>
            <w:div w:id="127016556">
              <w:marLeft w:val="0"/>
              <w:marRight w:val="0"/>
              <w:marTop w:val="0"/>
              <w:marBottom w:val="0"/>
              <w:divBdr>
                <w:top w:val="none" w:sz="0" w:space="0" w:color="auto"/>
                <w:left w:val="none" w:sz="0" w:space="0" w:color="auto"/>
                <w:bottom w:val="none" w:sz="0" w:space="0" w:color="auto"/>
                <w:right w:val="none" w:sz="0" w:space="0" w:color="auto"/>
              </w:divBdr>
            </w:div>
          </w:divsChild>
        </w:div>
        <w:div w:id="1487549745">
          <w:marLeft w:val="0"/>
          <w:marRight w:val="0"/>
          <w:marTop w:val="0"/>
          <w:marBottom w:val="0"/>
          <w:divBdr>
            <w:top w:val="none" w:sz="0" w:space="0" w:color="auto"/>
            <w:left w:val="none" w:sz="0" w:space="0" w:color="auto"/>
            <w:bottom w:val="none" w:sz="0" w:space="0" w:color="auto"/>
            <w:right w:val="none" w:sz="0" w:space="0" w:color="auto"/>
          </w:divBdr>
          <w:divsChild>
            <w:div w:id="1573809345">
              <w:marLeft w:val="0"/>
              <w:marRight w:val="0"/>
              <w:marTop w:val="0"/>
              <w:marBottom w:val="0"/>
              <w:divBdr>
                <w:top w:val="none" w:sz="0" w:space="0" w:color="auto"/>
                <w:left w:val="none" w:sz="0" w:space="0" w:color="auto"/>
                <w:bottom w:val="none" w:sz="0" w:space="0" w:color="auto"/>
                <w:right w:val="none" w:sz="0" w:space="0" w:color="auto"/>
              </w:divBdr>
            </w:div>
          </w:divsChild>
        </w:div>
        <w:div w:id="962344762">
          <w:marLeft w:val="0"/>
          <w:marRight w:val="0"/>
          <w:marTop w:val="0"/>
          <w:marBottom w:val="0"/>
          <w:divBdr>
            <w:top w:val="none" w:sz="0" w:space="0" w:color="auto"/>
            <w:left w:val="none" w:sz="0" w:space="0" w:color="auto"/>
            <w:bottom w:val="none" w:sz="0" w:space="0" w:color="auto"/>
            <w:right w:val="none" w:sz="0" w:space="0" w:color="auto"/>
          </w:divBdr>
          <w:divsChild>
            <w:div w:id="1257785978">
              <w:marLeft w:val="0"/>
              <w:marRight w:val="0"/>
              <w:marTop w:val="0"/>
              <w:marBottom w:val="0"/>
              <w:divBdr>
                <w:top w:val="none" w:sz="0" w:space="0" w:color="auto"/>
                <w:left w:val="none" w:sz="0" w:space="0" w:color="auto"/>
                <w:bottom w:val="none" w:sz="0" w:space="0" w:color="auto"/>
                <w:right w:val="none" w:sz="0" w:space="0" w:color="auto"/>
              </w:divBdr>
            </w:div>
          </w:divsChild>
        </w:div>
        <w:div w:id="1283729702">
          <w:marLeft w:val="0"/>
          <w:marRight w:val="0"/>
          <w:marTop w:val="0"/>
          <w:marBottom w:val="0"/>
          <w:divBdr>
            <w:top w:val="none" w:sz="0" w:space="0" w:color="auto"/>
            <w:left w:val="none" w:sz="0" w:space="0" w:color="auto"/>
            <w:bottom w:val="none" w:sz="0" w:space="0" w:color="auto"/>
            <w:right w:val="none" w:sz="0" w:space="0" w:color="auto"/>
          </w:divBdr>
          <w:divsChild>
            <w:div w:id="30232837">
              <w:marLeft w:val="0"/>
              <w:marRight w:val="0"/>
              <w:marTop w:val="0"/>
              <w:marBottom w:val="0"/>
              <w:divBdr>
                <w:top w:val="none" w:sz="0" w:space="0" w:color="auto"/>
                <w:left w:val="none" w:sz="0" w:space="0" w:color="auto"/>
                <w:bottom w:val="none" w:sz="0" w:space="0" w:color="auto"/>
                <w:right w:val="none" w:sz="0" w:space="0" w:color="auto"/>
              </w:divBdr>
            </w:div>
          </w:divsChild>
        </w:div>
        <w:div w:id="673727620">
          <w:marLeft w:val="0"/>
          <w:marRight w:val="0"/>
          <w:marTop w:val="0"/>
          <w:marBottom w:val="0"/>
          <w:divBdr>
            <w:top w:val="none" w:sz="0" w:space="0" w:color="auto"/>
            <w:left w:val="none" w:sz="0" w:space="0" w:color="auto"/>
            <w:bottom w:val="none" w:sz="0" w:space="0" w:color="auto"/>
            <w:right w:val="none" w:sz="0" w:space="0" w:color="auto"/>
          </w:divBdr>
        </w:div>
        <w:div w:id="1837569653">
          <w:marLeft w:val="0"/>
          <w:marRight w:val="0"/>
          <w:marTop w:val="0"/>
          <w:marBottom w:val="0"/>
          <w:divBdr>
            <w:top w:val="none" w:sz="0" w:space="0" w:color="auto"/>
            <w:left w:val="none" w:sz="0" w:space="0" w:color="auto"/>
            <w:bottom w:val="none" w:sz="0" w:space="0" w:color="auto"/>
            <w:right w:val="none" w:sz="0" w:space="0" w:color="auto"/>
          </w:divBdr>
          <w:divsChild>
            <w:div w:id="1988700919">
              <w:marLeft w:val="0"/>
              <w:marRight w:val="0"/>
              <w:marTop w:val="0"/>
              <w:marBottom w:val="0"/>
              <w:divBdr>
                <w:top w:val="none" w:sz="0" w:space="0" w:color="auto"/>
                <w:left w:val="none" w:sz="0" w:space="0" w:color="auto"/>
                <w:bottom w:val="none" w:sz="0" w:space="0" w:color="auto"/>
                <w:right w:val="none" w:sz="0" w:space="0" w:color="auto"/>
              </w:divBdr>
            </w:div>
          </w:divsChild>
        </w:div>
        <w:div w:id="279805383">
          <w:marLeft w:val="0"/>
          <w:marRight w:val="0"/>
          <w:marTop w:val="0"/>
          <w:marBottom w:val="0"/>
          <w:divBdr>
            <w:top w:val="none" w:sz="0" w:space="0" w:color="auto"/>
            <w:left w:val="none" w:sz="0" w:space="0" w:color="auto"/>
            <w:bottom w:val="none" w:sz="0" w:space="0" w:color="auto"/>
            <w:right w:val="none" w:sz="0" w:space="0" w:color="auto"/>
          </w:divBdr>
          <w:divsChild>
            <w:div w:id="90854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250009">
      <w:bodyDiv w:val="1"/>
      <w:marLeft w:val="0"/>
      <w:marRight w:val="0"/>
      <w:marTop w:val="0"/>
      <w:marBottom w:val="0"/>
      <w:divBdr>
        <w:top w:val="none" w:sz="0" w:space="0" w:color="auto"/>
        <w:left w:val="none" w:sz="0" w:space="0" w:color="auto"/>
        <w:bottom w:val="none" w:sz="0" w:space="0" w:color="auto"/>
        <w:right w:val="none" w:sz="0" w:space="0" w:color="auto"/>
      </w:divBdr>
      <w:divsChild>
        <w:div w:id="711805528">
          <w:marLeft w:val="0"/>
          <w:marRight w:val="0"/>
          <w:marTop w:val="0"/>
          <w:marBottom w:val="0"/>
          <w:divBdr>
            <w:top w:val="none" w:sz="0" w:space="0" w:color="auto"/>
            <w:left w:val="none" w:sz="0" w:space="0" w:color="auto"/>
            <w:bottom w:val="none" w:sz="0" w:space="0" w:color="auto"/>
            <w:right w:val="none" w:sz="0" w:space="0" w:color="auto"/>
          </w:divBdr>
          <w:divsChild>
            <w:div w:id="111243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9036">
      <w:bodyDiv w:val="1"/>
      <w:marLeft w:val="0"/>
      <w:marRight w:val="0"/>
      <w:marTop w:val="0"/>
      <w:marBottom w:val="0"/>
      <w:divBdr>
        <w:top w:val="none" w:sz="0" w:space="0" w:color="auto"/>
        <w:left w:val="none" w:sz="0" w:space="0" w:color="auto"/>
        <w:bottom w:val="none" w:sz="0" w:space="0" w:color="auto"/>
        <w:right w:val="none" w:sz="0" w:space="0" w:color="auto"/>
      </w:divBdr>
      <w:divsChild>
        <w:div w:id="993996019">
          <w:marLeft w:val="0"/>
          <w:marRight w:val="0"/>
          <w:marTop w:val="0"/>
          <w:marBottom w:val="0"/>
          <w:divBdr>
            <w:top w:val="none" w:sz="0" w:space="0" w:color="auto"/>
            <w:left w:val="none" w:sz="0" w:space="0" w:color="auto"/>
            <w:bottom w:val="none" w:sz="0" w:space="0" w:color="auto"/>
            <w:right w:val="none" w:sz="0" w:space="0" w:color="auto"/>
          </w:divBdr>
        </w:div>
      </w:divsChild>
    </w:div>
    <w:div w:id="1877502529">
      <w:bodyDiv w:val="1"/>
      <w:marLeft w:val="0"/>
      <w:marRight w:val="0"/>
      <w:marTop w:val="0"/>
      <w:marBottom w:val="0"/>
      <w:divBdr>
        <w:top w:val="none" w:sz="0" w:space="0" w:color="auto"/>
        <w:left w:val="none" w:sz="0" w:space="0" w:color="auto"/>
        <w:bottom w:val="none" w:sz="0" w:space="0" w:color="auto"/>
        <w:right w:val="none" w:sz="0" w:space="0" w:color="auto"/>
      </w:divBdr>
      <w:divsChild>
        <w:div w:id="1116367342">
          <w:marLeft w:val="0"/>
          <w:marRight w:val="0"/>
          <w:marTop w:val="0"/>
          <w:marBottom w:val="0"/>
          <w:divBdr>
            <w:top w:val="none" w:sz="0" w:space="0" w:color="auto"/>
            <w:left w:val="none" w:sz="0" w:space="0" w:color="auto"/>
            <w:bottom w:val="none" w:sz="0" w:space="0" w:color="auto"/>
            <w:right w:val="none" w:sz="0" w:space="0" w:color="auto"/>
          </w:divBdr>
        </w:div>
        <w:div w:id="1586182151">
          <w:marLeft w:val="0"/>
          <w:marRight w:val="0"/>
          <w:marTop w:val="0"/>
          <w:marBottom w:val="0"/>
          <w:divBdr>
            <w:top w:val="none" w:sz="0" w:space="0" w:color="auto"/>
            <w:left w:val="none" w:sz="0" w:space="0" w:color="auto"/>
            <w:bottom w:val="none" w:sz="0" w:space="0" w:color="auto"/>
            <w:right w:val="none" w:sz="0" w:space="0" w:color="auto"/>
          </w:divBdr>
          <w:divsChild>
            <w:div w:id="1055079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727065">
      <w:bodyDiv w:val="1"/>
      <w:marLeft w:val="0"/>
      <w:marRight w:val="0"/>
      <w:marTop w:val="0"/>
      <w:marBottom w:val="0"/>
      <w:divBdr>
        <w:top w:val="none" w:sz="0" w:space="0" w:color="auto"/>
        <w:left w:val="none" w:sz="0" w:space="0" w:color="auto"/>
        <w:bottom w:val="none" w:sz="0" w:space="0" w:color="auto"/>
        <w:right w:val="none" w:sz="0" w:space="0" w:color="auto"/>
      </w:divBdr>
      <w:divsChild>
        <w:div w:id="1506087200">
          <w:marLeft w:val="0"/>
          <w:marRight w:val="0"/>
          <w:marTop w:val="0"/>
          <w:marBottom w:val="0"/>
          <w:divBdr>
            <w:top w:val="none" w:sz="0" w:space="0" w:color="auto"/>
            <w:left w:val="none" w:sz="0" w:space="0" w:color="auto"/>
            <w:bottom w:val="none" w:sz="0" w:space="0" w:color="auto"/>
            <w:right w:val="none" w:sz="0" w:space="0" w:color="auto"/>
          </w:divBdr>
        </w:div>
        <w:div w:id="2064253486">
          <w:marLeft w:val="0"/>
          <w:marRight w:val="0"/>
          <w:marTop w:val="0"/>
          <w:marBottom w:val="0"/>
          <w:divBdr>
            <w:top w:val="none" w:sz="0" w:space="0" w:color="auto"/>
            <w:left w:val="none" w:sz="0" w:space="0" w:color="auto"/>
            <w:bottom w:val="none" w:sz="0" w:space="0" w:color="auto"/>
            <w:right w:val="none" w:sz="0" w:space="0" w:color="auto"/>
          </w:divBdr>
          <w:divsChild>
            <w:div w:id="1457797574">
              <w:marLeft w:val="0"/>
              <w:marRight w:val="0"/>
              <w:marTop w:val="0"/>
              <w:marBottom w:val="0"/>
              <w:divBdr>
                <w:top w:val="none" w:sz="0" w:space="0" w:color="auto"/>
                <w:left w:val="none" w:sz="0" w:space="0" w:color="auto"/>
                <w:bottom w:val="none" w:sz="0" w:space="0" w:color="auto"/>
                <w:right w:val="none" w:sz="0" w:space="0" w:color="auto"/>
              </w:divBdr>
            </w:div>
          </w:divsChild>
        </w:div>
        <w:div w:id="170878146">
          <w:marLeft w:val="0"/>
          <w:marRight w:val="0"/>
          <w:marTop w:val="0"/>
          <w:marBottom w:val="0"/>
          <w:divBdr>
            <w:top w:val="none" w:sz="0" w:space="0" w:color="auto"/>
            <w:left w:val="none" w:sz="0" w:space="0" w:color="auto"/>
            <w:bottom w:val="none" w:sz="0" w:space="0" w:color="auto"/>
            <w:right w:val="none" w:sz="0" w:space="0" w:color="auto"/>
          </w:divBdr>
          <w:divsChild>
            <w:div w:id="113070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6.jpeg"/><Relationship Id="rId34" Type="http://schemas.openxmlformats.org/officeDocument/2006/relationships/image" Target="media/image29.jpe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jpeg"/><Relationship Id="rId33" Type="http://schemas.openxmlformats.org/officeDocument/2006/relationships/image" Target="media/image28.jpe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jpeg"/><Relationship Id="rId20" Type="http://schemas.openxmlformats.org/officeDocument/2006/relationships/image" Target="media/image15.jpeg"/><Relationship Id="rId29" Type="http://schemas.openxmlformats.org/officeDocument/2006/relationships/image" Target="media/image24.jpeg"/><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jpeg"/><Relationship Id="rId32" Type="http://schemas.openxmlformats.org/officeDocument/2006/relationships/image" Target="media/image27.jpe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jpeg"/><Relationship Id="rId23" Type="http://schemas.openxmlformats.org/officeDocument/2006/relationships/image" Target="media/image18.jpeg"/><Relationship Id="rId28" Type="http://schemas.openxmlformats.org/officeDocument/2006/relationships/image" Target="media/image23.jpeg"/><Relationship Id="rId36" Type="http://schemas.openxmlformats.org/officeDocument/2006/relationships/image" Target="media/image31.jpeg"/><Relationship Id="rId10" Type="http://schemas.openxmlformats.org/officeDocument/2006/relationships/image" Target="media/image5.jpeg"/><Relationship Id="rId19" Type="http://schemas.openxmlformats.org/officeDocument/2006/relationships/image" Target="media/image14.jpeg"/><Relationship Id="rId31" Type="http://schemas.openxmlformats.org/officeDocument/2006/relationships/image" Target="media/image26.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jpeg"/><Relationship Id="rId27" Type="http://schemas.openxmlformats.org/officeDocument/2006/relationships/image" Target="media/image22.jpeg"/><Relationship Id="rId30" Type="http://schemas.openxmlformats.org/officeDocument/2006/relationships/image" Target="media/image25.jpeg"/><Relationship Id="rId35"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252</TotalTime>
  <Pages>42</Pages>
  <Words>3987</Words>
  <Characters>22726</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Teresas</dc:creator>
  <cp:lastModifiedBy>HARVINDER SINGH</cp:lastModifiedBy>
  <cp:revision>9</cp:revision>
  <dcterms:created xsi:type="dcterms:W3CDTF">2019-08-21T04:00:00Z</dcterms:created>
  <dcterms:modified xsi:type="dcterms:W3CDTF">2019-08-21T17:51:00Z</dcterms:modified>
</cp:coreProperties>
</file>